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0645C4" w:rsidP="00156B7F" w:rsidRDefault="7586AD55" w14:paraId="2EBD3823" w14:textId="75CB7C8B">
      <w:pPr>
        <w:pStyle w:val="Heading1"/>
      </w:pPr>
      <w:r>
        <w:t>Component Overview</w:t>
      </w:r>
    </w:p>
    <w:p w:rsidR="1F9F965E" w:rsidP="1F9F965E" w:rsidRDefault="633A4F2B" w14:paraId="73995D9D" w14:textId="5A54FAE5">
      <w:r>
        <w:t>This Chapter will provide a big picture overview of DCAF and its many components. It begins by describing the framework's nomenclature. Next, it explains the high-level architecture and use-cases for DCAF. After that will be an overview of each of the major framework components with links to additional documentation for understanding them in greater detail.</w:t>
      </w:r>
    </w:p>
    <w:p w:rsidR="00724A95" w:rsidP="000645C4" w:rsidRDefault="7586AD55" w14:paraId="280AC588" w14:textId="08408865">
      <w:pPr>
        <w:pStyle w:val="Heading2"/>
      </w:pPr>
      <w:r>
        <w:t>Nomenclature</w:t>
      </w:r>
    </w:p>
    <w:p w:rsidR="00CA5A64" w:rsidP="7586AD55" w:rsidRDefault="7586AD55" w14:paraId="77C0446F" w14:textId="3797CF86">
      <w:pPr>
        <w:pStyle w:val="Default"/>
        <w:ind w:left="720" w:hanging="720"/>
        <w:rPr>
          <w:rFonts w:asciiTheme="minorHAnsi" w:hAnsiTheme="minorHAnsi" w:eastAsiaTheme="minorEastAsia" w:cstheme="minorBidi"/>
          <w:color w:val="auto"/>
          <w:sz w:val="22"/>
          <w:szCs w:val="22"/>
        </w:rPr>
      </w:pPr>
      <w:r w:rsidRPr="7586AD55">
        <w:rPr>
          <w:rFonts w:asciiTheme="minorHAnsi" w:hAnsiTheme="minorHAnsi" w:eastAsiaTheme="minorEastAsia" w:cstheme="minorBidi"/>
          <w:b/>
          <w:bCs/>
          <w:color w:val="auto"/>
          <w:sz w:val="22"/>
          <w:szCs w:val="22"/>
        </w:rPr>
        <w:t>Target:</w:t>
      </w:r>
      <w:r w:rsidRPr="7586AD55">
        <w:rPr>
          <w:rFonts w:asciiTheme="minorHAnsi" w:hAnsiTheme="minorHAnsi" w:eastAsiaTheme="minorEastAsia" w:cstheme="minorBidi"/>
          <w:color w:val="auto"/>
          <w:sz w:val="22"/>
          <w:szCs w:val="22"/>
        </w:rPr>
        <w:t xml:space="preserve"> Computing hardware that executes a software application. The term 'Target' is used in the LabVIEW project to identify where a LabVIEW VI will execute and within the DCAF </w:t>
      </w:r>
      <w:r w:rsidRPr="7586AD55">
        <w:rPr>
          <w:rFonts w:asciiTheme="minorHAnsi" w:hAnsiTheme="minorHAnsi" w:eastAsiaTheme="minorEastAsia" w:cstheme="minorBidi"/>
          <w:b/>
          <w:bCs/>
          <w:i/>
          <w:iCs/>
          <w:color w:val="auto"/>
          <w:sz w:val="22"/>
          <w:szCs w:val="22"/>
        </w:rPr>
        <w:t>Configuration Editor</w:t>
      </w:r>
      <w:r w:rsidRPr="7586AD55">
        <w:rPr>
          <w:rFonts w:asciiTheme="minorHAnsi" w:hAnsiTheme="minorHAnsi" w:eastAsiaTheme="minorEastAsia" w:cstheme="minorBidi"/>
          <w:color w:val="auto"/>
          <w:sz w:val="22"/>
          <w:szCs w:val="22"/>
        </w:rPr>
        <w:t xml:space="preserve"> to contain one or more </w:t>
      </w:r>
      <w:r w:rsidRPr="7586AD55">
        <w:rPr>
          <w:rFonts w:asciiTheme="minorHAnsi" w:hAnsiTheme="minorHAnsi" w:eastAsiaTheme="minorEastAsia" w:cstheme="minorBidi"/>
          <w:b/>
          <w:bCs/>
          <w:i/>
          <w:iCs/>
          <w:color w:val="auto"/>
          <w:sz w:val="22"/>
          <w:szCs w:val="22"/>
        </w:rPr>
        <w:t>Engines</w:t>
      </w:r>
      <w:r w:rsidRPr="7586AD55">
        <w:rPr>
          <w:rFonts w:asciiTheme="minorHAnsi" w:hAnsiTheme="minorHAnsi" w:eastAsiaTheme="minorEastAsia" w:cstheme="minorBidi"/>
          <w:color w:val="auto"/>
          <w:sz w:val="22"/>
          <w:szCs w:val="22"/>
        </w:rPr>
        <w:t xml:space="preserve">. </w:t>
      </w:r>
    </w:p>
    <w:p w:rsidR="00CA5A64" w:rsidP="7586AD55" w:rsidRDefault="097D4A1F" w14:paraId="0B9E1FD9" w14:textId="2F129E0D">
      <w:pPr>
        <w:pStyle w:val="Default"/>
        <w:ind w:left="720" w:hanging="720"/>
        <w:rPr>
          <w:rFonts w:asciiTheme="minorHAnsi" w:hAnsiTheme="minorHAnsi" w:eastAsiaTheme="minorEastAsia" w:cstheme="minorBidi"/>
          <w:color w:val="auto"/>
          <w:sz w:val="22"/>
          <w:szCs w:val="22"/>
        </w:rPr>
      </w:pPr>
      <w:r w:rsidRPr="7586AD55">
        <w:rPr>
          <w:rFonts w:asciiTheme="minorHAnsi" w:hAnsiTheme="minorHAnsi" w:eastAsiaTheme="minorEastAsia" w:cstheme="minorBidi"/>
          <w:b/>
          <w:bCs/>
          <w:color w:val="auto"/>
          <w:sz w:val="22"/>
          <w:szCs w:val="22"/>
        </w:rPr>
        <w:t xml:space="preserve">Engine: </w:t>
      </w:r>
      <w:r w:rsidRPr="7586AD55">
        <w:rPr>
          <w:rFonts w:asciiTheme="minorHAnsi" w:hAnsiTheme="minorHAnsi" w:eastAsiaTheme="minorEastAsia" w:cstheme="minorBidi"/>
          <w:color w:val="auto"/>
          <w:sz w:val="22"/>
          <w:szCs w:val="22"/>
        </w:rPr>
        <w:t xml:space="preserve">State machine that executes </w:t>
      </w:r>
      <w:del w:author="Simon Perez Santa Maria" w:date="2017-05-02T16:30:00Z" w:id="0">
        <w:r w:rsidRPr="097D4A1F" w:rsidDel="00CA5F5F">
          <w:rPr>
            <w:rFonts w:asciiTheme="minorHAnsi" w:hAnsiTheme="minorHAnsi" w:eastAsiaTheme="minorEastAsia" w:cstheme="minorBidi"/>
            <w:color w:val="auto"/>
            <w:sz w:val="22"/>
            <w:szCs w:val="22"/>
          </w:rPr>
          <w:delText xml:space="preserve">the </w:delText>
        </w:r>
      </w:del>
      <w:r w:rsidRPr="7586AD55">
        <w:rPr>
          <w:rFonts w:asciiTheme="minorHAnsi" w:hAnsiTheme="minorHAnsi" w:eastAsiaTheme="minorEastAsia" w:cstheme="minorBidi"/>
          <w:b/>
          <w:bCs/>
          <w:i/>
          <w:iCs/>
          <w:color w:val="auto"/>
          <w:sz w:val="22"/>
          <w:szCs w:val="22"/>
        </w:rPr>
        <w:t>Modules</w:t>
      </w:r>
      <w:r w:rsidRPr="7586AD55">
        <w:rPr>
          <w:rFonts w:asciiTheme="minorHAnsi" w:hAnsiTheme="minorHAnsi" w:eastAsiaTheme="minorEastAsia" w:cstheme="minorBidi"/>
          <w:color w:val="auto"/>
          <w:sz w:val="22"/>
          <w:szCs w:val="22"/>
        </w:rPr>
        <w:t xml:space="preserve"> as defined in the </w:t>
      </w:r>
      <w:r w:rsidRPr="7586AD55">
        <w:rPr>
          <w:rFonts w:asciiTheme="minorHAnsi" w:hAnsiTheme="minorHAnsi" w:eastAsiaTheme="minorEastAsia" w:cstheme="minorBidi"/>
          <w:b/>
          <w:bCs/>
          <w:i/>
          <w:iCs/>
          <w:color w:val="auto"/>
          <w:sz w:val="22"/>
          <w:szCs w:val="22"/>
        </w:rPr>
        <w:t>Configuration Editor</w:t>
      </w:r>
      <w:r w:rsidRPr="7586AD55">
        <w:rPr>
          <w:rFonts w:asciiTheme="minorHAnsi" w:hAnsiTheme="minorHAnsi" w:eastAsiaTheme="minorEastAsia" w:cstheme="minorBidi"/>
          <w:color w:val="auto"/>
          <w:sz w:val="22"/>
          <w:szCs w:val="22"/>
        </w:rPr>
        <w:t xml:space="preserve"> and provides a namespace for </w:t>
      </w:r>
      <w:r w:rsidRPr="7586AD55">
        <w:rPr>
          <w:rFonts w:asciiTheme="minorHAnsi" w:hAnsiTheme="minorHAnsi" w:eastAsiaTheme="minorEastAsia" w:cstheme="minorBidi"/>
          <w:b/>
          <w:bCs/>
          <w:i/>
          <w:iCs/>
          <w:color w:val="auto"/>
          <w:sz w:val="22"/>
          <w:szCs w:val="22"/>
        </w:rPr>
        <w:t>T</w:t>
      </w:r>
      <w:del w:author="Simon Perez Santa Maria" w:date="2017-05-02T16:30:00Z" w:id="1">
        <w:r w:rsidRPr="097D4A1F" w:rsidDel="00CA5F5F">
          <w:rPr>
            <w:rFonts w:asciiTheme="minorHAnsi" w:hAnsiTheme="minorHAnsi" w:eastAsiaTheme="minorEastAsia" w:cstheme="minorBidi"/>
            <w:color w:val="auto"/>
            <w:sz w:val="22"/>
            <w:szCs w:val="22"/>
          </w:rPr>
          <w:delText xml:space="preserve">the </w:delText>
        </w:r>
      </w:del>
      <w:r w:rsidRPr="7586AD55">
        <w:rPr>
          <w:rFonts w:asciiTheme="minorHAnsi" w:hAnsiTheme="minorHAnsi" w:eastAsiaTheme="minorEastAsia" w:cstheme="minorBidi"/>
          <w:b/>
          <w:bCs/>
          <w:i/>
          <w:iCs/>
          <w:color w:val="auto"/>
          <w:sz w:val="22"/>
          <w:szCs w:val="22"/>
        </w:rPr>
        <w:t>ags</w:t>
      </w:r>
      <w:r w:rsidRPr="7586AD55">
        <w:rPr>
          <w:rFonts w:asciiTheme="minorHAnsi" w:hAnsiTheme="minorHAnsi" w:eastAsiaTheme="minorEastAsia" w:cstheme="minorBidi"/>
          <w:i/>
          <w:iCs/>
          <w:color w:val="auto"/>
          <w:sz w:val="22"/>
          <w:szCs w:val="22"/>
        </w:rPr>
        <w:t xml:space="preserve">. </w:t>
      </w:r>
      <w:r w:rsidRPr="7586AD55">
        <w:rPr>
          <w:rFonts w:asciiTheme="minorHAnsi" w:hAnsiTheme="minorHAnsi" w:eastAsiaTheme="minorEastAsia" w:cstheme="minorBidi"/>
          <w:color w:val="auto"/>
          <w:sz w:val="22"/>
          <w:szCs w:val="22"/>
        </w:rPr>
        <w:t xml:space="preserve">The Engine also passes data between its </w:t>
      </w:r>
      <w:r w:rsidRPr="7586AD55">
        <w:rPr>
          <w:rFonts w:asciiTheme="minorHAnsi" w:hAnsiTheme="minorHAnsi" w:eastAsiaTheme="minorEastAsia" w:cstheme="minorBidi"/>
          <w:b/>
          <w:bCs/>
          <w:i/>
          <w:iCs/>
          <w:color w:val="auto"/>
          <w:sz w:val="22"/>
          <w:szCs w:val="22"/>
        </w:rPr>
        <w:t>Modules</w:t>
      </w:r>
      <w:r w:rsidRPr="7586AD55">
        <w:rPr>
          <w:rFonts w:asciiTheme="minorHAnsi" w:hAnsiTheme="minorHAnsi" w:eastAsiaTheme="minorEastAsia" w:cstheme="minorBidi"/>
          <w:color w:val="auto"/>
          <w:sz w:val="22"/>
          <w:szCs w:val="22"/>
        </w:rPr>
        <w:t xml:space="preserve"> </w:t>
      </w:r>
      <w:proofErr w:type="gramStart"/>
      <w:r w:rsidRPr="7586AD55">
        <w:rPr>
          <w:rFonts w:asciiTheme="minorHAnsi" w:hAnsiTheme="minorHAnsi" w:eastAsiaTheme="minorEastAsia" w:cstheme="minorBidi"/>
          <w:color w:val="auto"/>
          <w:sz w:val="22"/>
          <w:szCs w:val="22"/>
        </w:rPr>
        <w:t>according to</w:t>
      </w:r>
      <w:proofErr w:type="gramEnd"/>
      <w:r w:rsidRPr="7586AD55">
        <w:rPr>
          <w:rFonts w:asciiTheme="minorHAnsi" w:hAnsiTheme="minorHAnsi" w:eastAsiaTheme="minorEastAsia" w:cstheme="minorBidi"/>
          <w:color w:val="auto"/>
          <w:sz w:val="22"/>
          <w:szCs w:val="22"/>
        </w:rPr>
        <w:t xml:space="preserve"> its </w:t>
      </w:r>
      <w:r w:rsidRPr="7586AD55">
        <w:rPr>
          <w:rFonts w:asciiTheme="minorHAnsi" w:hAnsiTheme="minorHAnsi" w:eastAsiaTheme="minorEastAsia" w:cstheme="minorBidi"/>
          <w:b/>
          <w:bCs/>
          <w:i/>
          <w:iCs/>
          <w:color w:val="auto"/>
          <w:sz w:val="22"/>
          <w:szCs w:val="22"/>
        </w:rPr>
        <w:t>Mappings</w:t>
      </w:r>
      <w:r w:rsidRPr="7586AD55">
        <w:rPr>
          <w:rFonts w:asciiTheme="minorHAnsi" w:hAnsiTheme="minorHAnsi" w:eastAsiaTheme="minorEastAsia" w:cstheme="minorBidi"/>
          <w:color w:val="auto"/>
          <w:sz w:val="22"/>
          <w:szCs w:val="22"/>
        </w:rPr>
        <w:t>.</w:t>
      </w:r>
    </w:p>
    <w:p w:rsidR="00CA5A64" w:rsidP="7586AD55" w:rsidRDefault="7586AD55" w14:paraId="2BC21C5B" w14:textId="74E4CFC5">
      <w:pPr>
        <w:pStyle w:val="Default"/>
        <w:ind w:left="720" w:hanging="720"/>
        <w:rPr>
          <w:rFonts w:asciiTheme="minorHAnsi" w:hAnsiTheme="minorHAnsi" w:eastAsiaTheme="minorEastAsia" w:cstheme="minorBidi"/>
          <w:color w:val="auto"/>
          <w:sz w:val="22"/>
          <w:szCs w:val="22"/>
        </w:rPr>
      </w:pPr>
      <w:r w:rsidRPr="7586AD55">
        <w:rPr>
          <w:rFonts w:asciiTheme="minorHAnsi" w:hAnsiTheme="minorHAnsi" w:eastAsiaTheme="minorEastAsia" w:cstheme="minorBidi"/>
          <w:b/>
          <w:bCs/>
          <w:color w:val="auto"/>
          <w:sz w:val="22"/>
          <w:szCs w:val="22"/>
        </w:rPr>
        <w:t xml:space="preserve">Module: </w:t>
      </w:r>
      <w:r w:rsidRPr="7586AD55">
        <w:rPr>
          <w:rFonts w:asciiTheme="minorHAnsi" w:hAnsiTheme="minorHAnsi" w:eastAsiaTheme="minorEastAsia" w:cstheme="minorBidi"/>
          <w:color w:val="auto"/>
          <w:sz w:val="22"/>
          <w:szCs w:val="22"/>
        </w:rPr>
        <w:t xml:space="preserve">A collection of code of varying functionality that executes within an </w:t>
      </w:r>
      <w:r w:rsidRPr="7586AD55">
        <w:rPr>
          <w:rFonts w:asciiTheme="minorHAnsi" w:hAnsiTheme="minorHAnsi" w:eastAsiaTheme="minorEastAsia" w:cstheme="minorBidi"/>
          <w:b/>
          <w:bCs/>
          <w:i/>
          <w:iCs/>
          <w:color w:val="auto"/>
          <w:sz w:val="22"/>
          <w:szCs w:val="22"/>
        </w:rPr>
        <w:t xml:space="preserve">Engine </w:t>
      </w:r>
      <w:r w:rsidRPr="7586AD55">
        <w:rPr>
          <w:rFonts w:asciiTheme="minorHAnsi" w:hAnsiTheme="minorHAnsi" w:eastAsiaTheme="minorEastAsia" w:cstheme="minorBidi"/>
          <w:color w:val="auto"/>
          <w:sz w:val="22"/>
          <w:szCs w:val="22"/>
        </w:rPr>
        <w:t xml:space="preserve">and that can interact with the </w:t>
      </w:r>
      <w:r w:rsidRPr="7586AD55">
        <w:rPr>
          <w:rFonts w:asciiTheme="minorHAnsi" w:hAnsiTheme="minorHAnsi" w:eastAsiaTheme="minorEastAsia" w:cstheme="minorBidi"/>
          <w:b/>
          <w:bCs/>
          <w:i/>
          <w:iCs/>
          <w:color w:val="auto"/>
          <w:sz w:val="22"/>
          <w:szCs w:val="22"/>
        </w:rPr>
        <w:t xml:space="preserve">Tags </w:t>
      </w:r>
      <w:r w:rsidRPr="7586AD55">
        <w:rPr>
          <w:rFonts w:asciiTheme="minorHAnsi" w:hAnsiTheme="minorHAnsi" w:eastAsiaTheme="minorEastAsia" w:cstheme="minorBidi"/>
          <w:color w:val="auto"/>
          <w:sz w:val="22"/>
          <w:szCs w:val="22"/>
        </w:rPr>
        <w:t xml:space="preserve">of that </w:t>
      </w:r>
      <w:r w:rsidRPr="7586AD55">
        <w:rPr>
          <w:rFonts w:asciiTheme="minorHAnsi" w:hAnsiTheme="minorHAnsi" w:eastAsiaTheme="minorEastAsia" w:cstheme="minorBidi"/>
          <w:b/>
          <w:bCs/>
          <w:i/>
          <w:iCs/>
          <w:color w:val="auto"/>
          <w:sz w:val="22"/>
          <w:szCs w:val="22"/>
        </w:rPr>
        <w:t>Engine</w:t>
      </w:r>
      <w:r w:rsidRPr="7586AD55">
        <w:rPr>
          <w:rFonts w:asciiTheme="minorHAnsi" w:hAnsiTheme="minorHAnsi" w:eastAsiaTheme="minorEastAsia" w:cstheme="minorBidi"/>
          <w:color w:val="auto"/>
          <w:sz w:val="22"/>
          <w:szCs w:val="22"/>
        </w:rPr>
        <w:t xml:space="preserve">. Some standard Modules are installed with DCAF, but users can also create their own. </w:t>
      </w:r>
    </w:p>
    <w:p w:rsidR="00CA5A64" w:rsidP="7586AD55" w:rsidRDefault="7586AD55" w14:paraId="2D613C9F" w14:textId="4AF9C667">
      <w:pPr>
        <w:pStyle w:val="Default"/>
        <w:ind w:left="720" w:hanging="720"/>
        <w:rPr>
          <w:rFonts w:asciiTheme="minorHAnsi" w:hAnsiTheme="minorHAnsi" w:eastAsiaTheme="minorEastAsia" w:cstheme="minorBidi"/>
          <w:b/>
          <w:bCs/>
          <w:color w:val="auto"/>
          <w:sz w:val="22"/>
          <w:szCs w:val="22"/>
        </w:rPr>
      </w:pPr>
      <w:r w:rsidRPr="0A09C016" w:rsidR="0A09C016">
        <w:rPr>
          <w:rFonts w:ascii="Calibri" w:hAnsi="Calibri" w:eastAsia="" w:cs="" w:asciiTheme="minorAscii" w:hAnsiTheme="minorAscii" w:eastAsiaTheme="minorEastAsia" w:cstheme="minorBidi"/>
          <w:b w:val="1"/>
          <w:bCs w:val="1"/>
          <w:color w:val="auto"/>
          <w:sz w:val="22"/>
          <w:szCs w:val="22"/>
        </w:rPr>
        <w:t>Tags:</w:t>
      </w:r>
      <w:r w:rsidRPr="0A09C016" w:rsidR="0A09C016">
        <w:rPr>
          <w:rFonts w:ascii="Calibri" w:hAnsi="Calibri" w:eastAsia="" w:cs="" w:asciiTheme="minorAscii" w:hAnsiTheme="minorAscii" w:eastAsiaTheme="minorEastAsia" w:cstheme="minorBidi"/>
          <w:color w:val="auto"/>
          <w:sz w:val="22"/>
          <w:szCs w:val="22"/>
        </w:rPr>
        <w:t xml:space="preserve"> Engine-scoped latest-value variables that can be accessed by any </w:t>
      </w:r>
      <w:r w:rsidRPr="0A09C016" w:rsidR="0A09C016">
        <w:rPr>
          <w:rFonts w:ascii="Calibri" w:hAnsi="Calibri" w:eastAsia="" w:cs="" w:asciiTheme="minorAscii" w:hAnsiTheme="minorAscii" w:eastAsiaTheme="minorEastAsia" w:cstheme="minorBidi"/>
          <w:b w:val="1"/>
          <w:bCs w:val="1"/>
          <w:i w:val="1"/>
          <w:iCs w:val="1"/>
          <w:color w:val="auto"/>
          <w:sz w:val="22"/>
          <w:szCs w:val="22"/>
        </w:rPr>
        <w:t>Module</w:t>
      </w:r>
      <w:r w:rsidRPr="0A09C016" w:rsidR="0A09C016">
        <w:rPr>
          <w:rFonts w:ascii="Calibri" w:hAnsi="Calibri" w:eastAsia="" w:cs="" w:asciiTheme="minorAscii" w:hAnsiTheme="minorAscii" w:eastAsiaTheme="minorEastAsia" w:cstheme="minorBidi"/>
          <w:color w:val="auto"/>
          <w:sz w:val="22"/>
          <w:szCs w:val="22"/>
        </w:rPr>
        <w:t xml:space="preserve"> within that </w:t>
      </w:r>
      <w:r w:rsidRPr="0A09C016" w:rsidR="0A09C016">
        <w:rPr>
          <w:rFonts w:ascii="Calibri" w:hAnsi="Calibri" w:eastAsia="" w:cs="" w:asciiTheme="minorAscii" w:hAnsiTheme="minorAscii" w:eastAsiaTheme="minorEastAsia" w:cstheme="minorBidi"/>
          <w:b w:val="1"/>
          <w:bCs w:val="1"/>
          <w:i w:val="1"/>
          <w:iCs w:val="1"/>
          <w:color w:val="auto"/>
          <w:sz w:val="22"/>
          <w:szCs w:val="22"/>
        </w:rPr>
        <w:t>Engine</w:t>
      </w:r>
      <w:r w:rsidRPr="0A09C016" w:rsidR="0A09C016">
        <w:rPr>
          <w:rFonts w:ascii="Calibri" w:hAnsi="Calibri" w:eastAsia="" w:cs="" w:asciiTheme="minorAscii" w:hAnsiTheme="minorAscii" w:eastAsiaTheme="minorEastAsia" w:cstheme="minorBidi"/>
          <w:color w:val="auto"/>
          <w:sz w:val="22"/>
          <w:szCs w:val="22"/>
        </w:rPr>
        <w:t>. A</w:t>
      </w:r>
      <w:r w:rsidRPr="0A09C016" w:rsidR="0A09C016">
        <w:rPr>
          <w:rFonts w:ascii="Calibri" w:hAnsi="Calibri" w:eastAsia="" w:cs="" w:asciiTheme="minorAscii" w:hAnsiTheme="minorAscii" w:eastAsiaTheme="minorEastAsia" w:cstheme="minorBidi"/>
          <w:b w:val="1"/>
          <w:bCs w:val="1"/>
          <w:i w:val="1"/>
          <w:iCs w:val="1"/>
          <w:color w:val="auto"/>
          <w:sz w:val="22"/>
          <w:szCs w:val="22"/>
        </w:rPr>
        <w:t xml:space="preserve"> </w:t>
      </w:r>
      <w:r w:rsidRPr="0A09C016" w:rsidR="0A09C016">
        <w:rPr>
          <w:rFonts w:ascii="Calibri" w:hAnsi="Calibri" w:eastAsia="" w:cs="" w:asciiTheme="minorAscii" w:hAnsiTheme="minorAscii" w:eastAsiaTheme="minorEastAsia" w:cstheme="minorBidi"/>
          <w:color w:val="auto"/>
          <w:sz w:val="22"/>
          <w:szCs w:val="22"/>
        </w:rPr>
        <w:t xml:space="preserve">Tag can be defined as a connecting point between </w:t>
      </w:r>
      <w:r w:rsidRPr="0A09C016" w:rsidR="0A09C016">
        <w:rPr>
          <w:rFonts w:ascii="Calibri" w:hAnsi="Calibri" w:eastAsia="" w:cs="" w:asciiTheme="minorAscii" w:hAnsiTheme="minorAscii" w:eastAsiaTheme="minorEastAsia" w:cstheme="minorBidi"/>
          <w:b w:val="1"/>
          <w:bCs w:val="1"/>
          <w:i w:val="1"/>
          <w:iCs w:val="1"/>
          <w:color w:val="auto"/>
          <w:sz w:val="22"/>
          <w:szCs w:val="22"/>
        </w:rPr>
        <w:t>Channels</w:t>
      </w:r>
      <w:r w:rsidRPr="0A09C016" w:rsidR="0A09C016">
        <w:rPr>
          <w:rFonts w:ascii="Calibri" w:hAnsi="Calibri" w:eastAsia="" w:cs="" w:asciiTheme="minorAscii" w:hAnsiTheme="minorAscii" w:eastAsiaTheme="minorEastAsia" w:cstheme="minorBidi"/>
          <w:color w:val="auto"/>
          <w:sz w:val="22"/>
          <w:szCs w:val="22"/>
        </w:rPr>
        <w:t xml:space="preserve"> from different </w:t>
      </w:r>
      <w:r w:rsidRPr="0A09C016" w:rsidR="0A09C016">
        <w:rPr>
          <w:rFonts w:ascii="Calibri" w:hAnsi="Calibri" w:eastAsia="" w:cs="" w:asciiTheme="minorAscii" w:hAnsiTheme="minorAscii" w:eastAsiaTheme="minorEastAsia" w:cstheme="minorBidi"/>
          <w:b w:val="1"/>
          <w:bCs w:val="1"/>
          <w:i w:val="1"/>
          <w:iCs w:val="1"/>
          <w:color w:val="auto"/>
          <w:sz w:val="22"/>
          <w:szCs w:val="22"/>
        </w:rPr>
        <w:t>Modules</w:t>
      </w:r>
      <w:r w:rsidRPr="0A09C016" w:rsidR="0A09C016">
        <w:rPr>
          <w:rFonts w:ascii="Calibri" w:hAnsi="Calibri" w:eastAsia="" w:cs="" w:asciiTheme="minorAscii" w:hAnsiTheme="minorAscii" w:eastAsiaTheme="minorEastAsia" w:cstheme="minorBidi"/>
          <w:color w:val="auto"/>
          <w:sz w:val="22"/>
          <w:szCs w:val="22"/>
        </w:rPr>
        <w:t>. Each Tag must have a specified datatype and be given a name that is unique for its scope.</w:t>
      </w:r>
    </w:p>
    <w:p w:rsidR="0A09C016" w:rsidP="0A09C016" w:rsidRDefault="0A09C016" w14:noSpellErr="1" w14:paraId="1F98928C" w14:textId="32772F90">
      <w:pPr>
        <w:pStyle w:val="Default"/>
        <w:ind w:left="720" w:hanging="720"/>
        <w:rPr>
          <w:rFonts w:ascii="Calibri" w:hAnsi="Calibri" w:eastAsia="" w:cs="" w:asciiTheme="minorAscii" w:hAnsiTheme="minorAscii" w:eastAsiaTheme="minorEastAsia" w:cstheme="minorBidi"/>
          <w:color w:val="auto"/>
          <w:sz w:val="22"/>
          <w:szCs w:val="22"/>
        </w:rPr>
      </w:pPr>
      <w:r w:rsidRPr="0A09C016" w:rsidR="0A09C016">
        <w:rPr>
          <w:rFonts w:ascii="Calibri" w:hAnsi="Calibri" w:eastAsia="" w:cs="" w:asciiTheme="minorAscii" w:hAnsiTheme="minorAscii" w:eastAsiaTheme="minorEastAsia" w:cstheme="minorBidi"/>
          <w:b w:val="1"/>
          <w:bCs w:val="1"/>
          <w:color w:val="auto"/>
          <w:sz w:val="22"/>
          <w:szCs w:val="22"/>
        </w:rPr>
        <w:t xml:space="preserve">Tag Bus: </w:t>
      </w:r>
      <w:r w:rsidRPr="0A09C016" w:rsidR="0A09C016">
        <w:rPr>
          <w:rFonts w:ascii="Calibri" w:hAnsi="Calibri" w:eastAsia="" w:cs="" w:asciiTheme="minorAscii" w:hAnsiTheme="minorAscii" w:eastAsiaTheme="minorEastAsia" w:cstheme="minorBidi"/>
          <w:b w:val="0"/>
          <w:bCs w:val="0"/>
          <w:color w:val="auto"/>
          <w:sz w:val="22"/>
          <w:szCs w:val="22"/>
        </w:rPr>
        <w:t>The collection of tags that the engine passes around to each of its modules.</w:t>
      </w:r>
    </w:p>
    <w:p w:rsidR="1F9F965E" w:rsidP="7586AD55" w:rsidRDefault="7586AD55" w14:paraId="414B08BA" w14:textId="301C3602">
      <w:pPr>
        <w:pStyle w:val="Default"/>
        <w:ind w:left="720" w:hanging="720"/>
        <w:rPr>
          <w:rFonts w:asciiTheme="minorHAnsi" w:hAnsiTheme="minorHAnsi" w:eastAsiaTheme="minorEastAsia" w:cstheme="minorBidi"/>
          <w:color w:val="auto"/>
          <w:sz w:val="22"/>
          <w:szCs w:val="22"/>
        </w:rPr>
      </w:pPr>
      <w:r w:rsidRPr="7586AD55">
        <w:rPr>
          <w:rFonts w:asciiTheme="minorHAnsi" w:hAnsiTheme="minorHAnsi" w:eastAsiaTheme="minorEastAsia" w:cstheme="minorBidi"/>
          <w:b/>
          <w:bCs/>
          <w:color w:val="auto"/>
          <w:sz w:val="22"/>
          <w:szCs w:val="22"/>
        </w:rPr>
        <w:t xml:space="preserve">Channels: </w:t>
      </w:r>
      <w:r w:rsidRPr="7586AD55">
        <w:rPr>
          <w:rFonts w:asciiTheme="minorHAnsi" w:hAnsiTheme="minorHAnsi" w:eastAsiaTheme="minorEastAsia" w:cstheme="minorBidi"/>
          <w:color w:val="auto"/>
          <w:sz w:val="22"/>
          <w:szCs w:val="22"/>
        </w:rPr>
        <w:t>A</w:t>
      </w:r>
      <w:r w:rsidRPr="7586AD55">
        <w:rPr>
          <w:rFonts w:asciiTheme="minorHAnsi" w:hAnsiTheme="minorHAnsi" w:eastAsiaTheme="minorEastAsia" w:cstheme="minorBidi"/>
          <w:b/>
          <w:bCs/>
          <w:color w:val="auto"/>
          <w:sz w:val="22"/>
          <w:szCs w:val="22"/>
        </w:rPr>
        <w:t xml:space="preserve"> </w:t>
      </w:r>
      <w:r w:rsidRPr="7586AD55">
        <w:rPr>
          <w:rFonts w:asciiTheme="minorHAnsi" w:hAnsiTheme="minorHAnsi" w:eastAsiaTheme="minorEastAsia" w:cstheme="minorBidi"/>
          <w:b/>
          <w:bCs/>
          <w:i/>
          <w:iCs/>
          <w:color w:val="auto"/>
          <w:sz w:val="22"/>
          <w:szCs w:val="22"/>
        </w:rPr>
        <w:t xml:space="preserve">Module's </w:t>
      </w:r>
      <w:r w:rsidRPr="7586AD55">
        <w:rPr>
          <w:rFonts w:asciiTheme="minorHAnsi" w:hAnsiTheme="minorHAnsi" w:eastAsiaTheme="minorEastAsia" w:cstheme="minorBidi"/>
          <w:color w:val="auto"/>
          <w:sz w:val="22"/>
          <w:szCs w:val="22"/>
        </w:rPr>
        <w:t xml:space="preserve">input and output data which can be connected to Tags through </w:t>
      </w:r>
      <w:r w:rsidRPr="7586AD55">
        <w:rPr>
          <w:rFonts w:asciiTheme="minorHAnsi" w:hAnsiTheme="minorHAnsi" w:eastAsiaTheme="minorEastAsia" w:cstheme="minorBidi"/>
          <w:b/>
          <w:bCs/>
          <w:i/>
          <w:iCs/>
          <w:color w:val="auto"/>
          <w:sz w:val="22"/>
          <w:szCs w:val="22"/>
        </w:rPr>
        <w:t>Mappings</w:t>
      </w:r>
      <w:r w:rsidRPr="7586AD55">
        <w:rPr>
          <w:rFonts w:asciiTheme="minorHAnsi" w:hAnsiTheme="minorHAnsi" w:eastAsiaTheme="minorEastAsia" w:cstheme="minorBidi"/>
          <w:color w:val="auto"/>
          <w:sz w:val="22"/>
          <w:szCs w:val="22"/>
        </w:rPr>
        <w:t xml:space="preserve">. Channels are like </w:t>
      </w:r>
      <w:r w:rsidRPr="7586AD55">
        <w:rPr>
          <w:rFonts w:asciiTheme="minorHAnsi" w:hAnsiTheme="minorHAnsi" w:eastAsiaTheme="minorEastAsia" w:cstheme="minorBidi"/>
          <w:b/>
          <w:bCs/>
          <w:i/>
          <w:iCs/>
          <w:color w:val="auto"/>
          <w:sz w:val="22"/>
          <w:szCs w:val="22"/>
        </w:rPr>
        <w:t xml:space="preserve">Tags </w:t>
      </w:r>
      <w:r w:rsidRPr="7586AD55">
        <w:rPr>
          <w:rFonts w:asciiTheme="minorHAnsi" w:hAnsiTheme="minorHAnsi" w:eastAsiaTheme="minorEastAsia" w:cstheme="minorBidi"/>
          <w:color w:val="auto"/>
          <w:sz w:val="22"/>
          <w:szCs w:val="22"/>
        </w:rPr>
        <w:t xml:space="preserve">in that they are latest-value variables, except they are scoped to a specific </w:t>
      </w:r>
      <w:r w:rsidRPr="7586AD55">
        <w:rPr>
          <w:rFonts w:asciiTheme="minorHAnsi" w:hAnsiTheme="minorHAnsi" w:eastAsiaTheme="minorEastAsia" w:cstheme="minorBidi"/>
          <w:b/>
          <w:bCs/>
          <w:i/>
          <w:iCs/>
          <w:color w:val="auto"/>
          <w:sz w:val="22"/>
          <w:szCs w:val="22"/>
        </w:rPr>
        <w:t xml:space="preserve">Module </w:t>
      </w:r>
      <w:r w:rsidRPr="7586AD55">
        <w:rPr>
          <w:rFonts w:asciiTheme="minorHAnsi" w:hAnsiTheme="minorHAnsi" w:eastAsiaTheme="minorEastAsia" w:cstheme="minorBidi"/>
          <w:color w:val="auto"/>
          <w:sz w:val="22"/>
          <w:szCs w:val="22"/>
        </w:rPr>
        <w:t>and have a category based on how their data is exchanged with the engine (input, processing parameter, processing result, output).</w:t>
      </w:r>
    </w:p>
    <w:p w:rsidR="00CA5A64" w:rsidP="7586AD55" w:rsidRDefault="7586AD55" w14:paraId="1E6E4667" w14:textId="1FFE519A">
      <w:pPr>
        <w:pStyle w:val="Default"/>
        <w:ind w:left="720" w:hanging="720"/>
        <w:rPr>
          <w:rFonts w:asciiTheme="minorHAnsi" w:hAnsiTheme="minorHAnsi" w:eastAsiaTheme="minorEastAsia" w:cstheme="minorBidi"/>
          <w:color w:val="auto"/>
          <w:sz w:val="22"/>
          <w:szCs w:val="22"/>
        </w:rPr>
      </w:pPr>
      <w:r w:rsidRPr="7586AD55">
        <w:rPr>
          <w:rFonts w:asciiTheme="minorHAnsi" w:hAnsiTheme="minorHAnsi" w:eastAsiaTheme="minorEastAsia" w:cstheme="minorBidi"/>
          <w:b/>
          <w:bCs/>
          <w:color w:val="auto"/>
          <w:sz w:val="22"/>
          <w:szCs w:val="22"/>
        </w:rPr>
        <w:t>Mappings:</w:t>
      </w:r>
      <w:r w:rsidRPr="7586AD55">
        <w:rPr>
          <w:rFonts w:asciiTheme="minorHAnsi" w:hAnsiTheme="minorHAnsi" w:eastAsiaTheme="minorEastAsia" w:cstheme="minorBidi"/>
          <w:color w:val="auto"/>
          <w:sz w:val="22"/>
          <w:szCs w:val="22"/>
        </w:rPr>
        <w:t xml:space="preserve"> Mappings are the connections between </w:t>
      </w:r>
      <w:r w:rsidRPr="7586AD55">
        <w:rPr>
          <w:rFonts w:asciiTheme="minorHAnsi" w:hAnsiTheme="minorHAnsi" w:eastAsiaTheme="minorEastAsia" w:cstheme="minorBidi"/>
          <w:b/>
          <w:bCs/>
          <w:i/>
          <w:iCs/>
          <w:color w:val="auto"/>
          <w:sz w:val="22"/>
          <w:szCs w:val="22"/>
        </w:rPr>
        <w:t>Tags</w:t>
      </w:r>
      <w:r w:rsidRPr="7586AD55">
        <w:rPr>
          <w:rFonts w:asciiTheme="minorHAnsi" w:hAnsiTheme="minorHAnsi" w:eastAsiaTheme="minorEastAsia" w:cstheme="minorBidi"/>
          <w:color w:val="auto"/>
          <w:sz w:val="22"/>
          <w:szCs w:val="22"/>
        </w:rPr>
        <w:t xml:space="preserve"> and </w:t>
      </w:r>
      <w:r w:rsidRPr="7586AD55">
        <w:rPr>
          <w:rFonts w:asciiTheme="minorHAnsi" w:hAnsiTheme="minorHAnsi" w:eastAsiaTheme="minorEastAsia" w:cstheme="minorBidi"/>
          <w:b/>
          <w:bCs/>
          <w:i/>
          <w:iCs/>
          <w:color w:val="auto"/>
          <w:sz w:val="22"/>
          <w:szCs w:val="22"/>
        </w:rPr>
        <w:t>Channels</w:t>
      </w:r>
      <w:r w:rsidRPr="7586AD55">
        <w:rPr>
          <w:rFonts w:asciiTheme="minorHAnsi" w:hAnsiTheme="minorHAnsi" w:eastAsiaTheme="minorEastAsia" w:cstheme="minorBidi"/>
          <w:color w:val="auto"/>
          <w:sz w:val="22"/>
          <w:szCs w:val="22"/>
        </w:rPr>
        <w:t xml:space="preserve">. If you want a specific </w:t>
      </w:r>
      <w:r w:rsidRPr="7586AD55">
        <w:rPr>
          <w:rFonts w:asciiTheme="minorHAnsi" w:hAnsiTheme="minorHAnsi" w:eastAsiaTheme="minorEastAsia" w:cstheme="minorBidi"/>
          <w:b/>
          <w:bCs/>
          <w:i/>
          <w:iCs/>
          <w:color w:val="auto"/>
          <w:sz w:val="22"/>
          <w:szCs w:val="22"/>
        </w:rPr>
        <w:t>Channel</w:t>
      </w:r>
      <w:r w:rsidRPr="7586AD55">
        <w:rPr>
          <w:rFonts w:asciiTheme="minorHAnsi" w:hAnsiTheme="minorHAnsi" w:eastAsiaTheme="minorEastAsia" w:cstheme="minorBidi"/>
          <w:color w:val="auto"/>
          <w:sz w:val="22"/>
          <w:szCs w:val="22"/>
        </w:rPr>
        <w:t xml:space="preserve"> to write or read a value on a specific </w:t>
      </w:r>
      <w:r w:rsidRPr="7586AD55">
        <w:rPr>
          <w:rFonts w:asciiTheme="minorHAnsi" w:hAnsiTheme="minorHAnsi" w:eastAsiaTheme="minorEastAsia" w:cstheme="minorBidi"/>
          <w:b/>
          <w:bCs/>
          <w:i/>
          <w:iCs/>
          <w:color w:val="auto"/>
          <w:sz w:val="22"/>
          <w:szCs w:val="22"/>
        </w:rPr>
        <w:t>Tag</w:t>
      </w:r>
      <w:r w:rsidRPr="7586AD55">
        <w:rPr>
          <w:rFonts w:asciiTheme="minorHAnsi" w:hAnsiTheme="minorHAnsi" w:eastAsiaTheme="minorEastAsia" w:cstheme="minorBidi"/>
          <w:color w:val="auto"/>
          <w:sz w:val="22"/>
          <w:szCs w:val="22"/>
        </w:rPr>
        <w:t xml:space="preserve"> you </w:t>
      </w:r>
      <w:proofErr w:type="gramStart"/>
      <w:r w:rsidRPr="7586AD55">
        <w:rPr>
          <w:rFonts w:asciiTheme="minorHAnsi" w:hAnsiTheme="minorHAnsi" w:eastAsiaTheme="minorEastAsia" w:cstheme="minorBidi"/>
          <w:color w:val="auto"/>
          <w:sz w:val="22"/>
          <w:szCs w:val="22"/>
        </w:rPr>
        <w:t>will have to</w:t>
      </w:r>
      <w:proofErr w:type="gramEnd"/>
      <w:r w:rsidRPr="7586AD55">
        <w:rPr>
          <w:rFonts w:asciiTheme="minorHAnsi" w:hAnsiTheme="minorHAnsi" w:eastAsiaTheme="minorEastAsia" w:cstheme="minorBidi"/>
          <w:color w:val="auto"/>
          <w:sz w:val="22"/>
          <w:szCs w:val="22"/>
        </w:rPr>
        <w:t xml:space="preserve"> map them.</w:t>
      </w:r>
    </w:p>
    <w:p w:rsidR="6F0D6CA7" w:rsidP="7586AD55" w:rsidRDefault="7586AD55" w14:paraId="135067DC" w14:textId="1776CA33">
      <w:pPr>
        <w:pStyle w:val="Default"/>
        <w:ind w:left="720" w:hanging="720"/>
        <w:rPr>
          <w:rFonts w:asciiTheme="minorHAnsi" w:hAnsiTheme="minorHAnsi" w:eastAsiaTheme="minorEastAsia" w:cstheme="minorBidi"/>
          <w:color w:val="auto"/>
          <w:sz w:val="22"/>
          <w:szCs w:val="22"/>
        </w:rPr>
      </w:pPr>
      <w:r w:rsidRPr="7586AD55">
        <w:rPr>
          <w:rFonts w:asciiTheme="minorHAnsi" w:hAnsiTheme="minorHAnsi" w:eastAsiaTheme="minorEastAsia" w:cstheme="minorBidi"/>
          <w:b/>
          <w:bCs/>
          <w:color w:val="auto"/>
          <w:sz w:val="22"/>
          <w:szCs w:val="22"/>
        </w:rPr>
        <w:t xml:space="preserve">Configuration Editor: </w:t>
      </w:r>
      <w:r w:rsidRPr="7586AD55">
        <w:rPr>
          <w:rFonts w:asciiTheme="minorHAnsi" w:hAnsiTheme="minorHAnsi" w:eastAsiaTheme="minorEastAsia" w:cstheme="minorBidi"/>
          <w:color w:val="auto"/>
          <w:sz w:val="22"/>
          <w:szCs w:val="22"/>
        </w:rPr>
        <w:t xml:space="preserve">A LabVIEW program used to visually define the functionality of each </w:t>
      </w:r>
      <w:r w:rsidRPr="7586AD55">
        <w:rPr>
          <w:rFonts w:asciiTheme="minorHAnsi" w:hAnsiTheme="minorHAnsi" w:eastAsiaTheme="minorEastAsia" w:cstheme="minorBidi"/>
          <w:b/>
          <w:bCs/>
          <w:i/>
          <w:iCs/>
          <w:color w:val="auto"/>
          <w:sz w:val="22"/>
          <w:szCs w:val="22"/>
        </w:rPr>
        <w:t xml:space="preserve">Engine </w:t>
      </w:r>
      <w:r w:rsidRPr="7586AD55">
        <w:rPr>
          <w:rFonts w:asciiTheme="minorHAnsi" w:hAnsiTheme="minorHAnsi" w:eastAsiaTheme="minorEastAsia" w:cstheme="minorBidi"/>
          <w:color w:val="auto"/>
          <w:sz w:val="22"/>
          <w:szCs w:val="22"/>
        </w:rPr>
        <w:t xml:space="preserve">and </w:t>
      </w:r>
      <w:r w:rsidRPr="7586AD55">
        <w:rPr>
          <w:rFonts w:asciiTheme="minorHAnsi" w:hAnsiTheme="minorHAnsi" w:eastAsiaTheme="minorEastAsia" w:cstheme="minorBidi"/>
          <w:b/>
          <w:bCs/>
          <w:i/>
          <w:iCs/>
          <w:color w:val="auto"/>
          <w:sz w:val="22"/>
          <w:szCs w:val="22"/>
        </w:rPr>
        <w:t xml:space="preserve">Module </w:t>
      </w:r>
      <w:r w:rsidRPr="7586AD55">
        <w:rPr>
          <w:rFonts w:asciiTheme="minorHAnsi" w:hAnsiTheme="minorHAnsi" w:eastAsiaTheme="minorEastAsia" w:cstheme="minorBidi"/>
          <w:color w:val="auto"/>
          <w:sz w:val="22"/>
          <w:szCs w:val="22"/>
        </w:rPr>
        <w:t xml:space="preserve">in DCAF. </w:t>
      </w:r>
      <w:r w:rsidR="4CFF1F66">
        <w:br/>
      </w:r>
      <w:r w:rsidRPr="7586AD55">
        <w:rPr>
          <w:rFonts w:asciiTheme="minorHAnsi" w:hAnsiTheme="minorHAnsi" w:eastAsiaTheme="minorEastAsia" w:cstheme="minorBidi"/>
          <w:b/>
          <w:bCs/>
          <w:color w:val="auto"/>
          <w:sz w:val="22"/>
          <w:szCs w:val="22"/>
        </w:rPr>
        <w:t xml:space="preserve"> </w:t>
      </w:r>
    </w:p>
    <w:p w:rsidR="00C87E75" w:rsidP="7586AD55" w:rsidRDefault="7586AD55" w14:paraId="2CEA0118" w14:textId="0DD1F38B">
      <w:pPr>
        <w:pStyle w:val="Heading2"/>
        <w:rPr>
          <w:rStyle w:val="Heading1Char"/>
        </w:rPr>
      </w:pPr>
      <w:r w:rsidRPr="7586AD55">
        <w:rPr>
          <w:rStyle w:val="Heading1Char"/>
        </w:rPr>
        <w:t xml:space="preserve">Architecture </w:t>
      </w:r>
    </w:p>
    <w:p w:rsidR="00E74348" w:rsidP="1F9F965E" w:rsidRDefault="195F8B73" w14:paraId="708979D9" w14:textId="361E14D0" w14:noSpellErr="1">
      <w:r>
        <w:rPr/>
        <w:t xml:space="preserve">A DCAF application is composed of four main pieces: a system configuration file created by the Configuration Editor, a Main VI to read and execute the file as well as handle any non-framework tasks, </w:t>
      </w:r>
      <w:r>
        <w:rPr/>
        <w:lastRenderedPageBreak/>
        <w:t xml:space="preserve">one or more DCAF Engines, and one or more plug-in Modules executing within those engines. </w:t>
      </w:r>
      <w:commentRangeStart w:id="2"/>
      <w:commentRangeStart w:id="3"/>
      <w:r w:rsidR="009F4E31">
        <w:rPr>
          <w:noProof/>
        </w:rPr>
        <mc:AlternateContent>
          <mc:Choice Requires="wpc">
            <w:drawing>
              <wp:inline distT="0" distB="0" distL="0" distR="0" wp14:anchorId="615ACB02" wp14:editId="33A37A3A">
                <wp:extent cx="5943600" cy="4503760"/>
                <wp:effectExtent l="0" t="0" r="0" b="0"/>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Flowchart: Process 57"/>
                        <wps:cNvSpPr/>
                        <wps:spPr>
                          <a:xfrm>
                            <a:off x="61336" y="1865637"/>
                            <a:ext cx="5697901" cy="2612064"/>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9F4E31" w:rsidP="009F4E31" w:rsidRDefault="009F4E31" w14:paraId="32D757C1" w14:textId="77777777">
                              <w:pPr>
                                <w:jc w:val="center"/>
                              </w:pPr>
                              <w:r>
                                <w:t>DCAF Execution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Flowchart: Process 58"/>
                        <wps:cNvSpPr/>
                        <wps:spPr>
                          <a:xfrm>
                            <a:off x="1833228" y="2274505"/>
                            <a:ext cx="3872216" cy="2058659"/>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9F4E31" w:rsidP="004063ED" w:rsidRDefault="009F4E31" w14:paraId="0A4E6826" w14:textId="77777777">
                              <w:pPr>
                                <w:jc w:val="center"/>
                              </w:pPr>
                              <w:r>
                                <w:t>Run State</w:t>
                              </w:r>
                            </w:p>
                            <w:p w:rsidR="00641D01" w:rsidRDefault="00641D01" w14:paraId="47558029"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Flowchart: Process 53"/>
                        <wps:cNvSpPr/>
                        <wps:spPr>
                          <a:xfrm>
                            <a:off x="2155426" y="123718"/>
                            <a:ext cx="3657600" cy="1362182"/>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9F4E31" w:rsidP="009F4E31" w:rsidRDefault="009F4E31" w14:paraId="7CFE35E5" w14:textId="77777777">
                              <w:pPr>
                                <w:jc w:val="center"/>
                              </w:pPr>
                              <w:r>
                                <w:t>Main.VI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Flowchart: Process 74"/>
                        <wps:cNvSpPr/>
                        <wps:spPr>
                          <a:xfrm>
                            <a:off x="98096" y="123718"/>
                            <a:ext cx="1257304" cy="137160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9F4E31" w:rsidP="009F4E31" w:rsidRDefault="009F4E31" w14:paraId="3F6685F5" w14:textId="77777777">
                              <w:pPr>
                                <w:jc w:val="center"/>
                              </w:pPr>
                              <w:r>
                                <w:t>Configuration Editor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Flowchart: Process 47"/>
                        <wps:cNvSpPr/>
                        <wps:spPr>
                          <a:xfrm>
                            <a:off x="2269829" y="466618"/>
                            <a:ext cx="1371719" cy="27432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9F4E31" w:rsidP="009F4E31" w:rsidRDefault="009F4E31" w14:paraId="5B2DD3E8" w14:textId="77777777">
                              <w:pPr>
                                <w:jc w:val="center"/>
                              </w:pPr>
                              <w:r>
                                <w:t>Configuration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8" name="Picture 48"/>
                          <pic:cNvPicPr/>
                        </pic:nvPicPr>
                        <pic:blipFill>
                          <a:blip r:embed="rId9" cstate="print"/>
                          <a:srcRect/>
                          <a:stretch>
                            <a:fillRect/>
                          </a:stretch>
                        </pic:blipFill>
                        <pic:spPr bwMode="auto">
                          <a:xfrm>
                            <a:off x="1584021" y="876828"/>
                            <a:ext cx="394970" cy="504190"/>
                          </a:xfrm>
                          <a:prstGeom prst="rect">
                            <a:avLst/>
                          </a:prstGeom>
                          <a:noFill/>
                          <a:ln w="9525">
                            <a:noFill/>
                            <a:miter lim="800000"/>
                            <a:headEnd/>
                            <a:tailEnd/>
                          </a:ln>
                        </pic:spPr>
                      </pic:pic>
                      <wps:wsp>
                        <wps:cNvPr id="49" name="Flowchart: Process 49"/>
                        <wps:cNvSpPr/>
                        <wps:spPr>
                          <a:xfrm>
                            <a:off x="2269833" y="1038118"/>
                            <a:ext cx="1371719" cy="27432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9F4E31" w:rsidP="009F4E31" w:rsidRDefault="009F4E31" w14:paraId="08274533" w14:textId="77777777">
                              <w:pPr>
                                <w:jc w:val="center"/>
                              </w:pPr>
                              <w:r>
                                <w:t>File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lowchart: Process 50"/>
                        <wps:cNvSpPr/>
                        <wps:spPr>
                          <a:xfrm>
                            <a:off x="3755754" y="466618"/>
                            <a:ext cx="914663" cy="84582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9F4E31" w:rsidP="009F4E31" w:rsidRDefault="009F4E31" w14:paraId="659667CD" w14:textId="77777777">
                              <w:pPr>
                                <w:jc w:val="center"/>
                              </w:pPr>
                              <w:r>
                                <w:t>Engine Command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Flowchart: Process 51"/>
                        <wps:cNvSpPr/>
                        <wps:spPr>
                          <a:xfrm>
                            <a:off x="4784470" y="466618"/>
                            <a:ext cx="914663" cy="845820"/>
                          </a:xfrm>
                          <a:prstGeom prst="flowChartProcess">
                            <a:avLst/>
                          </a:prstGeom>
                        </wps:spPr>
                        <wps:style>
                          <a:lnRef idx="1">
                            <a:schemeClr val="accent6"/>
                          </a:lnRef>
                          <a:fillRef idx="2">
                            <a:schemeClr val="accent6"/>
                          </a:fillRef>
                          <a:effectRef idx="1">
                            <a:schemeClr val="accent6"/>
                          </a:effectRef>
                          <a:fontRef idx="minor">
                            <a:schemeClr val="dk1"/>
                          </a:fontRef>
                        </wps:style>
                        <wps:txbx>
                          <w:txbxContent>
                            <w:p w:rsidR="009F4E31" w:rsidP="009F4E31" w:rsidRDefault="009F4E31" w14:paraId="56191F1A" w14:textId="77777777">
                              <w:pPr>
                                <w:jc w:val="center"/>
                              </w:pPr>
                              <w:r>
                                <w:t>Other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traight Arrow Connector 77"/>
                        <wps:cNvCnPr/>
                        <wps:spPr>
                          <a:xfrm>
                            <a:off x="1355360" y="1152418"/>
                            <a:ext cx="228634"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a:off x="1978996" y="1152418"/>
                            <a:ext cx="290838"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59" name="Flowchart: Process 59"/>
                        <wps:cNvSpPr/>
                        <wps:spPr>
                          <a:xfrm>
                            <a:off x="3314956" y="2883160"/>
                            <a:ext cx="914400" cy="91440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9F4E31" w:rsidP="009F4E31" w:rsidRDefault="009F4E31" w14:paraId="1CCB1D69" w14:textId="77777777">
                              <w:pPr>
                                <w:jc w:val="center"/>
                              </w:pPr>
                              <w: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Flowchart: Process 62"/>
                        <wps:cNvSpPr/>
                        <wps:spPr>
                          <a:xfrm>
                            <a:off x="2057566" y="2875335"/>
                            <a:ext cx="914663" cy="91440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9F4E31" w:rsidP="009F4E31" w:rsidRDefault="009F4E31" w14:paraId="37340D60" w14:textId="1C7F50AD">
                              <w:pPr>
                                <w:jc w:val="center"/>
                              </w:pPr>
                              <w:r>
                                <w:t>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Flowchart: Process 60"/>
                        <wps:cNvSpPr/>
                        <wps:spPr>
                          <a:xfrm>
                            <a:off x="2171877" y="3105822"/>
                            <a:ext cx="666540" cy="274320"/>
                          </a:xfrm>
                          <a:prstGeom prst="flowChartProcess">
                            <a:avLst/>
                          </a:prstGeom>
                        </wps:spPr>
                        <wps:style>
                          <a:lnRef idx="1">
                            <a:schemeClr val="accent4"/>
                          </a:lnRef>
                          <a:fillRef idx="2">
                            <a:schemeClr val="accent4"/>
                          </a:fillRef>
                          <a:effectRef idx="1">
                            <a:schemeClr val="accent4"/>
                          </a:effectRef>
                          <a:fontRef idx="minor">
                            <a:schemeClr val="dk1"/>
                          </a:fontRef>
                        </wps:style>
                        <wps:txbx>
                          <w:txbxContent>
                            <w:p w:rsidR="009F4E31" w:rsidP="009F4E31" w:rsidRDefault="009F4E31" w14:paraId="62F1F99C" w14:textId="77777777">
                              <w:pPr>
                                <w:jc w:val="center"/>
                              </w:pPr>
                              <w:r>
                                <w:t>Plugin1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Flowchart: Process 61"/>
                        <wps:cNvSpPr/>
                        <wps:spPr>
                          <a:xfrm>
                            <a:off x="2171877" y="3454660"/>
                            <a:ext cx="666540" cy="274320"/>
                          </a:xfrm>
                          <a:prstGeom prst="flowChartProcess">
                            <a:avLst/>
                          </a:prstGeom>
                        </wps:spPr>
                        <wps:style>
                          <a:lnRef idx="1">
                            <a:schemeClr val="accent4"/>
                          </a:lnRef>
                          <a:fillRef idx="2">
                            <a:schemeClr val="accent4"/>
                          </a:fillRef>
                          <a:effectRef idx="1">
                            <a:schemeClr val="accent4"/>
                          </a:effectRef>
                          <a:fontRef idx="minor">
                            <a:schemeClr val="dk1"/>
                          </a:fontRef>
                        </wps:style>
                        <wps:txbx>
                          <w:txbxContent>
                            <w:p w:rsidR="009F4E31" w:rsidP="009F4E31" w:rsidRDefault="004063ED" w14:paraId="7801B86D" w14:textId="0A835662">
                              <w:pPr>
                                <w:jc w:val="center"/>
                              </w:pPr>
                              <w:r>
                                <w:t>Plugin2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Flowchart: Process 63"/>
                        <wps:cNvSpPr/>
                        <wps:spPr>
                          <a:xfrm>
                            <a:off x="4572344" y="2878638"/>
                            <a:ext cx="914663" cy="91440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9F4E31" w:rsidP="009F4E31" w:rsidRDefault="009F4E31" w14:paraId="750D16DE" w14:textId="77777777">
                              <w:pPr>
                                <w:jc w:val="center"/>
                              </w:pPr>
                              <w:r>
                                <w:t>Outputs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Flowchart: Process 80"/>
                        <wps:cNvSpPr/>
                        <wps:spPr>
                          <a:xfrm>
                            <a:off x="3445664" y="3106376"/>
                            <a:ext cx="666540" cy="274320"/>
                          </a:xfrm>
                          <a:prstGeom prst="flowChartProcess">
                            <a:avLst/>
                          </a:prstGeom>
                        </wps:spPr>
                        <wps:style>
                          <a:lnRef idx="1">
                            <a:schemeClr val="accent4"/>
                          </a:lnRef>
                          <a:fillRef idx="2">
                            <a:schemeClr val="accent4"/>
                          </a:fillRef>
                          <a:effectRef idx="1">
                            <a:schemeClr val="accent4"/>
                          </a:effectRef>
                          <a:fontRef idx="minor">
                            <a:schemeClr val="dk1"/>
                          </a:fontRef>
                        </wps:style>
                        <wps:txbx>
                          <w:txbxContent>
                            <w:p w:rsidR="009F4E31" w:rsidP="009F4E31" w:rsidRDefault="009F4E31" w14:paraId="12334ACC" w14:textId="77777777">
                              <w:pPr>
                                <w:jc w:val="center"/>
                              </w:pPr>
                              <w:r>
                                <w:t>Plugin1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Flowchart: Process 82"/>
                        <wps:cNvSpPr/>
                        <wps:spPr>
                          <a:xfrm>
                            <a:off x="4686670" y="3454660"/>
                            <a:ext cx="666540" cy="274320"/>
                          </a:xfrm>
                          <a:prstGeom prst="flowChartProcess">
                            <a:avLst/>
                          </a:prstGeom>
                        </wps:spPr>
                        <wps:style>
                          <a:lnRef idx="1">
                            <a:schemeClr val="accent4"/>
                          </a:lnRef>
                          <a:fillRef idx="2">
                            <a:schemeClr val="accent4"/>
                          </a:fillRef>
                          <a:effectRef idx="1">
                            <a:schemeClr val="accent4"/>
                          </a:effectRef>
                          <a:fontRef idx="minor">
                            <a:schemeClr val="dk1"/>
                          </a:fontRef>
                        </wps:style>
                        <wps:txbx>
                          <w:txbxContent>
                            <w:p w:rsidR="009F4E31" w:rsidP="009F4E31" w:rsidRDefault="004063ED" w14:paraId="54C9293C" w14:textId="35D7C266">
                              <w:pPr>
                                <w:jc w:val="center"/>
                              </w:pPr>
                              <w:r>
                                <w:t>Plugin2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Flowchart: Process 83"/>
                        <wps:cNvSpPr/>
                        <wps:spPr>
                          <a:xfrm>
                            <a:off x="3445660" y="3454660"/>
                            <a:ext cx="666540" cy="274320"/>
                          </a:xfrm>
                          <a:prstGeom prst="flowChartProcess">
                            <a:avLst/>
                          </a:prstGeom>
                        </wps:spPr>
                        <wps:style>
                          <a:lnRef idx="1">
                            <a:schemeClr val="accent4"/>
                          </a:lnRef>
                          <a:fillRef idx="2">
                            <a:schemeClr val="accent4"/>
                          </a:fillRef>
                          <a:effectRef idx="1">
                            <a:schemeClr val="accent4"/>
                          </a:effectRef>
                          <a:fontRef idx="minor">
                            <a:schemeClr val="dk1"/>
                          </a:fontRef>
                        </wps:style>
                        <wps:txbx>
                          <w:txbxContent>
                            <w:p w:rsidR="009F4E31" w:rsidP="009F4E31" w:rsidRDefault="004063ED" w14:paraId="443FB452" w14:textId="508C3978">
                              <w:pPr>
                                <w:jc w:val="center"/>
                              </w:pPr>
                              <w:r>
                                <w:t>Plugin2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Flowchart: Process 84"/>
                        <wps:cNvSpPr/>
                        <wps:spPr>
                          <a:xfrm>
                            <a:off x="4686653" y="3111760"/>
                            <a:ext cx="666540" cy="274320"/>
                          </a:xfrm>
                          <a:prstGeom prst="flowChartProcess">
                            <a:avLst/>
                          </a:prstGeom>
                        </wps:spPr>
                        <wps:style>
                          <a:lnRef idx="1">
                            <a:schemeClr val="accent4"/>
                          </a:lnRef>
                          <a:fillRef idx="2">
                            <a:schemeClr val="accent4"/>
                          </a:fillRef>
                          <a:effectRef idx="1">
                            <a:schemeClr val="accent4"/>
                          </a:effectRef>
                          <a:fontRef idx="minor">
                            <a:schemeClr val="dk1"/>
                          </a:fontRef>
                        </wps:style>
                        <wps:txbx>
                          <w:txbxContent>
                            <w:p w:rsidR="009F4E31" w:rsidP="009F4E31" w:rsidRDefault="009F4E31" w14:paraId="5AF5793E" w14:textId="77777777">
                              <w:pPr>
                                <w:jc w:val="center"/>
                              </w:pPr>
                              <w:r>
                                <w:t>Plugin1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Flowchart: Process 85"/>
                        <wps:cNvSpPr/>
                        <wps:spPr>
                          <a:xfrm>
                            <a:off x="1930646" y="2514500"/>
                            <a:ext cx="3668767" cy="274468"/>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CF1B9A" w:rsidP="00CF1B9A" w:rsidRDefault="00CF1B9A" w14:paraId="014FF2F2" w14:textId="77777777">
                              <w:pPr>
                                <w:jc w:val="center"/>
                              </w:pPr>
                              <w:r>
                                <w:t>Tag Bus</w:t>
                              </w:r>
                            </w:p>
                            <w:p w:rsidR="009F4E31" w:rsidP="009F4E31" w:rsidRDefault="009F4E31" w14:paraId="163915FE" w14:textId="336694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Connector: Elbow 89"/>
                        <wps:cNvCnPr>
                          <a:stCxn id="60" idx="3"/>
                        </wps:cNvCnPr>
                        <wps:spPr>
                          <a:xfrm>
                            <a:off x="2838417" y="3242738"/>
                            <a:ext cx="239925" cy="671106"/>
                          </a:xfrm>
                          <a:prstGeom prst="bentConnector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Connector: Elbow 91"/>
                        <wps:cNvCnPr>
                          <a:stCxn id="61" idx="3"/>
                        </wps:cNvCnPr>
                        <wps:spPr>
                          <a:xfrm flipV="1">
                            <a:off x="2838189" y="2788965"/>
                            <a:ext cx="244863" cy="802855"/>
                          </a:xfrm>
                          <a:prstGeom prst="bentConnector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Connector: Elbow 92"/>
                        <wps:cNvCnPr>
                          <a:endCxn id="80" idx="1"/>
                        </wps:cNvCnPr>
                        <wps:spPr>
                          <a:xfrm rot="16200000" flipH="1">
                            <a:off x="3095604" y="2893742"/>
                            <a:ext cx="454598" cy="244989"/>
                          </a:xfrm>
                          <a:prstGeom prst="bentConnector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Connector: Elbow 93"/>
                        <wps:cNvCnPr>
                          <a:endCxn id="83" idx="1"/>
                        </wps:cNvCnPr>
                        <wps:spPr>
                          <a:xfrm rot="16200000" flipH="1">
                            <a:off x="2921366" y="3067791"/>
                            <a:ext cx="802825" cy="245231"/>
                          </a:xfrm>
                          <a:prstGeom prst="bentConnector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Connector: Elbow 94"/>
                        <wps:cNvCnPr/>
                        <wps:spPr>
                          <a:xfrm rot="16200000" flipH="1">
                            <a:off x="3888552" y="3474544"/>
                            <a:ext cx="680791" cy="228244"/>
                          </a:xfrm>
                          <a:prstGeom prst="bentConnector3">
                            <a:avLst>
                              <a:gd name="adj1" fmla="val -36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Connector: Elbow 95"/>
                        <wps:cNvCnPr>
                          <a:stCxn id="83" idx="3"/>
                        </wps:cNvCnPr>
                        <wps:spPr>
                          <a:xfrm flipV="1">
                            <a:off x="4111883" y="2788951"/>
                            <a:ext cx="231198" cy="802869"/>
                          </a:xfrm>
                          <a:prstGeom prst="bentConnector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Connector: Elbow 32"/>
                        <wps:cNvCnPr>
                          <a:endCxn id="84" idx="1"/>
                        </wps:cNvCnPr>
                        <wps:spPr>
                          <a:xfrm rot="16200000" flipH="1">
                            <a:off x="4341995" y="2904624"/>
                            <a:ext cx="460000" cy="228591"/>
                          </a:xfrm>
                          <a:prstGeom prst="bentConnector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Connector: Elbow 33"/>
                        <wps:cNvCnPr/>
                        <wps:spPr>
                          <a:xfrm rot="16200000" flipH="1">
                            <a:off x="4171121" y="3075927"/>
                            <a:ext cx="802826" cy="228961"/>
                          </a:xfrm>
                          <a:prstGeom prst="bentConnector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Flowchart: Process 96"/>
                        <wps:cNvSpPr/>
                        <wps:spPr>
                          <a:xfrm>
                            <a:off x="685800" y="2286000"/>
                            <a:ext cx="914624" cy="27432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9F4E31" w:rsidP="009F4E31" w:rsidRDefault="009F4E31" w14:paraId="270D7C47" w14:textId="77777777">
                              <w:pPr>
                                <w:jc w:val="center"/>
                              </w:pPr>
                              <w:r>
                                <w:t>Idle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Flowchart: Process 97"/>
                        <wps:cNvSpPr/>
                        <wps:spPr>
                          <a:xfrm>
                            <a:off x="685862" y="2743200"/>
                            <a:ext cx="914429" cy="27432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9F4E31" w:rsidP="009F4E31" w:rsidRDefault="009F4E31" w14:paraId="4B6582D0" w14:textId="77777777">
                              <w:pPr>
                                <w:jc w:val="center"/>
                              </w:pPr>
                              <w:r>
                                <w:t>Configuring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Flowchart: Process 98"/>
                        <wps:cNvSpPr/>
                        <wps:spPr>
                          <a:xfrm>
                            <a:off x="685862" y="3180472"/>
                            <a:ext cx="914430" cy="27432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9F4E31" w:rsidP="009F4E31" w:rsidRDefault="009F4E31" w14:paraId="1058494C" w14:textId="77777777">
                              <w:pPr>
                                <w:jc w:val="center"/>
                              </w:pPr>
                              <w:r>
                                <w:t>Safe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Flowchart: Process 100"/>
                        <wps:cNvSpPr/>
                        <wps:spPr>
                          <a:xfrm>
                            <a:off x="228724" y="3573907"/>
                            <a:ext cx="914624" cy="27432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9F4E31" w:rsidP="009F4E31" w:rsidRDefault="009F4E31" w14:paraId="26009305" w14:textId="77777777">
                              <w:pPr>
                                <w:jc w:val="center"/>
                              </w:pPr>
                              <w:r>
                                <w:t>Shutdown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a:stCxn id="96" idx="2"/>
                          <a:endCxn id="97" idx="0"/>
                        </wps:cNvCnPr>
                        <wps:spPr>
                          <a:xfrm flipH="1">
                            <a:off x="1143077" y="2560320"/>
                            <a:ext cx="35" cy="182880"/>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endCxn id="98" idx="0"/>
                        </wps:cNvCnPr>
                        <wps:spPr>
                          <a:xfrm flipH="1">
                            <a:off x="1142980" y="3017520"/>
                            <a:ext cx="271" cy="162952"/>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8" name="Connector: Elbow 38"/>
                        <wps:cNvCnPr>
                          <a:stCxn id="96" idx="1"/>
                        </wps:cNvCnPr>
                        <wps:spPr>
                          <a:xfrm rot="10800000" flipV="1">
                            <a:off x="457262" y="2423159"/>
                            <a:ext cx="228476" cy="1150747"/>
                          </a:xfrm>
                          <a:prstGeom prst="bentConnector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 name="Oval 101"/>
                        <wps:cNvSpPr/>
                        <wps:spPr>
                          <a:xfrm>
                            <a:off x="216387" y="2111868"/>
                            <a:ext cx="162914" cy="162900"/>
                          </a:xfrm>
                          <a:prstGeom prst="ellipse">
                            <a:avLst/>
                          </a:prstGeom>
                          <a:solidFill>
                            <a:schemeClr val="tx1"/>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102" name="Oval 102"/>
                        <wps:cNvSpPr/>
                        <wps:spPr>
                          <a:xfrm>
                            <a:off x="1355400" y="3626835"/>
                            <a:ext cx="162914" cy="162900"/>
                          </a:xfrm>
                          <a:prstGeom prst="ellipse">
                            <a:avLst/>
                          </a:prstGeom>
                          <a:solidFill>
                            <a:schemeClr val="tx1"/>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39" name="Straight Arrow Connector 39"/>
                        <wps:cNvCnPr>
                          <a:stCxn id="100" idx="3"/>
                          <a:endCxn id="102" idx="2"/>
                        </wps:cNvCnPr>
                        <wps:spPr>
                          <a:xfrm flipV="1">
                            <a:off x="1143348" y="3708285"/>
                            <a:ext cx="212052" cy="278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Connector: Elbow 40"/>
                        <wps:cNvCnPr>
                          <a:endCxn id="96" idx="0"/>
                        </wps:cNvCnPr>
                        <wps:spPr>
                          <a:xfrm>
                            <a:off x="379271" y="2193318"/>
                            <a:ext cx="763753" cy="92682"/>
                          </a:xfrm>
                          <a:prstGeom prst="bentConnector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Connector: Elbow 42"/>
                        <wps:cNvCnPr>
                          <a:stCxn id="98" idx="3"/>
                          <a:endCxn id="58" idx="1"/>
                        </wps:cNvCnPr>
                        <wps:spPr>
                          <a:xfrm flipV="1">
                            <a:off x="1600292" y="3303835"/>
                            <a:ext cx="232936" cy="13797"/>
                          </a:xfrm>
                          <a:prstGeom prst="bentConnector3">
                            <a:avLst>
                              <a:gd name="adj1" fmla="val 50000"/>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 name="Connector: Elbow 43"/>
                        <wps:cNvCnPr>
                          <a:stCxn id="50" idx="2"/>
                          <a:endCxn id="57" idx="0"/>
                        </wps:cNvCnPr>
                        <wps:spPr>
                          <a:xfrm rot="5400000">
                            <a:off x="3285088" y="937638"/>
                            <a:ext cx="553199" cy="1302799"/>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Text Box 44"/>
                        <wps:cNvSpPr txBox="1"/>
                        <wps:spPr>
                          <a:xfrm>
                            <a:off x="3223225" y="1519355"/>
                            <a:ext cx="685800" cy="319061"/>
                          </a:xfrm>
                          <a:prstGeom prst="rect">
                            <a:avLst/>
                          </a:prstGeom>
                          <a:noFill/>
                          <a:ln w="6350">
                            <a:noFill/>
                          </a:ln>
                        </wps:spPr>
                        <wps:txbx>
                          <w:txbxContent>
                            <w:p w:rsidR="009F4E31" w:rsidP="009F4E31" w:rsidRDefault="009F4E31" w14:paraId="7F14F94F" w14:textId="77777777">
                              <w:r>
                                <w:t>API Calls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3" name="Picture 103"/>
                          <pic:cNvPicPr>
                            <a:picLocks noChangeAspect="1" noChangeArrowheads="1"/>
                          </pic:cNvPicPr>
                        </pic:nvPicPr>
                        <pic:blipFill>
                          <a:blip r:embed="rId10" cstate="print"/>
                          <a:srcRect/>
                          <a:stretch>
                            <a:fillRect/>
                          </a:stretch>
                        </pic:blipFill>
                        <pic:spPr bwMode="auto">
                          <a:xfrm>
                            <a:off x="179986" y="786090"/>
                            <a:ext cx="1136633" cy="594928"/>
                          </a:xfrm>
                          <a:prstGeom prst="rect">
                            <a:avLst/>
                          </a:prstGeom>
                          <a:noFill/>
                          <a:ln w="9525">
                            <a:noFill/>
                            <a:miter lim="800000"/>
                            <a:headEnd/>
                            <a:tailEnd/>
                          </a:ln>
                        </pic:spPr>
                      </pic:pic>
                      <wps:wsp>
                        <wps:cNvPr id="104" name="Flowchart: Process 104"/>
                        <wps:cNvSpPr/>
                        <wps:spPr>
                          <a:xfrm>
                            <a:off x="507088" y="934122"/>
                            <a:ext cx="769262" cy="446896"/>
                          </a:xfrm>
                          <a:prstGeom prst="flowChartProcess">
                            <a:avLst/>
                          </a:prstGeom>
                        </wps:spPr>
                        <wps:style>
                          <a:lnRef idx="1">
                            <a:schemeClr val="accent4"/>
                          </a:lnRef>
                          <a:fillRef idx="2">
                            <a:schemeClr val="accent4"/>
                          </a:fillRef>
                          <a:effectRef idx="1">
                            <a:schemeClr val="accent4"/>
                          </a:effectRef>
                          <a:fontRef idx="minor">
                            <a:schemeClr val="dk1"/>
                          </a:fontRef>
                        </wps:style>
                        <wps:txbx>
                          <w:txbxContent>
                            <w:p w:rsidR="009F4E31" w:rsidP="009F4E31" w:rsidRDefault="009F4E31" w14:paraId="62AD4B60" w14:textId="77777777">
                              <w:pPr>
                                <w:jc w:val="center"/>
                              </w:pPr>
                              <w:proofErr w:type="spellStart"/>
                              <w:r>
                                <w:t>PluginUI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Flowchart: Process 56"/>
                        <wps:cNvSpPr/>
                        <wps:spPr>
                          <a:xfrm>
                            <a:off x="1947385" y="3919487"/>
                            <a:ext cx="3668395" cy="27432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Pr="00CF1B9A" w:rsidR="00CF1B9A" w:rsidP="00CF1B9A" w:rsidRDefault="00CF1B9A" w14:paraId="6E72DB38" w14:textId="0FC27E00">
                              <w:pPr>
                                <w:pStyle w:val="NormalWeb"/>
                                <w:spacing w:before="0" w:beforeAutospacing="0" w:after="160" w:afterAutospacing="0" w:line="256" w:lineRule="auto"/>
                                <w:jc w:val="center"/>
                                <w:rPr>
                                  <w:rFonts w:asciiTheme="minorHAnsi" w:hAnsiTheme="minorHAnsi"/>
                                </w:rPr>
                              </w:pPr>
                              <w:r w:rsidRPr="00CF1B9A">
                                <w:rPr>
                                  <w:rFonts w:eastAsia="Calibri" w:asciiTheme="minorHAnsi" w:hAnsiTheme="minorHAnsi"/>
                                  <w:sz w:val="22"/>
                                  <w:szCs w:val="22"/>
                                </w:rPr>
                                <w:t>Error Handling</w:t>
                              </w:r>
                            </w:p>
                            <w:p w:rsidR="00CF1B9A" w:rsidP="00CF1B9A" w:rsidRDefault="00CF1B9A" w14:paraId="4750EA8E" w14:textId="77777777">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Connector: Elbow 66"/>
                        <wps:cNvCnPr>
                          <a:stCxn id="84" idx="3"/>
                        </wps:cNvCnPr>
                        <wps:spPr>
                          <a:xfrm>
                            <a:off x="5353193" y="3248675"/>
                            <a:ext cx="180832" cy="664577"/>
                          </a:xfrm>
                          <a:prstGeom prst="bentConnector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Connector: Elbow 67"/>
                        <wps:cNvCnPr>
                          <a:stCxn id="82" idx="3"/>
                        </wps:cNvCnPr>
                        <wps:spPr>
                          <a:xfrm>
                            <a:off x="5353210" y="3591549"/>
                            <a:ext cx="185578" cy="321112"/>
                          </a:xfrm>
                          <a:prstGeom prst="bentConnector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a="http://schemas.openxmlformats.org/drawingml/2006/main" xmlns:pic="http://schemas.openxmlformats.org/drawingml/2006/picture" xmlns:a14="http://schemas.microsoft.com/office/drawing/2010/main">
            <w:pict>
              <v:group id="Canvas 68" style="width:468pt;height:354.65pt;mso-position-horizontal-relative:char;mso-position-vertical-relative:line" coordsize="59436,45034" o:spid="_x0000_s1026" editas="canvas" w14:anchorId="615ACB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59436;height:45034;visibility:visible;mso-wrap-style:square" type="#_x0000_t75">
                  <v:fill o:detectmouseclick="t"/>
                  <v:path o:connecttype="none"/>
                </v:shape>
                <v:shapetype id="_x0000_t109" coordsize="21600,21600" o:spt="109" path="m,l,21600r21600,l21600,xe">
                  <v:stroke joinstyle="miter"/>
                  <v:path gradientshapeok="t" o:connecttype="rect"/>
                </v:shapetype>
                <v:shape id="Flowchart: Process 57" style="position:absolute;left:613;top:18656;width:56979;height:26121;visibility:visible;mso-wrap-style:square;v-text-anchor:top" o:spid="_x0000_s1028" fillcolor="#91bce3 [2164]" strokecolor="#5b9bd5 [3204]" strokeweight=".5pt"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">
                  <v:fill type="gradient" color2="#7aaddd [2612]" colors="0 #b1cbe9;.5 #a3c1e5;1 #92b9e4" focus="100%" rotate="t">
                    <o:fill v:ext="view" type="gradientUnscaled"/>
                  </v:fill>
                  <v:textbox>
                    <w:txbxContent>
                      <w:p w:rsidR="009F4E31" w:rsidP="009F4E31" w:rsidRDefault="009F4E31" w14:paraId="32D757C1" w14:textId="77777777">
                        <w:pPr>
                          <w:jc w:val="center"/>
                        </w:pPr>
                        <w:r>
                          <w:t>DCAF Execution Engine</w:t>
                        </w:r>
                      </w:p>
                    </w:txbxContent>
                  </v:textbox>
                </v:shape>
                <v:shape id="Flowchart: Process 58" style="position:absolute;left:18332;top:22745;width:38722;height:20586;visibility:visible;mso-wrap-style:square;v-text-anchor:top" o:spid="_x0000_s1029" fillcolor="white [3201]" strokecolor="#5b9bd5 [3204]" strokeweight="1pt"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">
                  <v:textbox>
                    <w:txbxContent>
                      <w:p w:rsidR="009F4E31" w:rsidP="004063ED" w:rsidRDefault="009F4E31" w14:paraId="0A4E6826" w14:textId="77777777">
                        <w:pPr>
                          <w:jc w:val="center"/>
                        </w:pPr>
                        <w:r>
                          <w:t>Run State</w:t>
                        </w:r>
                      </w:p>
                      <w:p w:rsidR="00641D01" w:rsidRDefault="00641D01" w14:paraId="47558029" w14:textId="77777777"/>
                    </w:txbxContent>
                  </v:textbox>
                </v:shape>
                <v:shape id="Flowchart: Process 53" style="position:absolute;left:21554;top:1237;width:36576;height:13622;visibility:visible;mso-wrap-style:square;v-text-anchor:top" o:spid="_x0000_s1030" fillcolor="#c3c3c3 [2166]" strokecolor="#a5a5a5 [3206]" strokeweight=".5pt"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">
                  <v:fill type="gradient" color2="#b6b6b6 [2614]" colors="0 #d2d2d2;.5 #c8c8c8;1 silver" focus="100%" rotate="t">
                    <o:fill v:ext="view" type="gradientUnscaled"/>
                  </v:fill>
                  <v:textbox>
                    <w:txbxContent>
                      <w:p w:rsidR="009F4E31" w:rsidP="009F4E31" w:rsidRDefault="009F4E31" w14:paraId="7CFE35E5" w14:textId="77777777">
                        <w:pPr>
                          <w:jc w:val="center"/>
                        </w:pPr>
                        <w:r>
                          <w:t>Main.VI</w:t>
                        </w:r>
                      </w:p>
                    </w:txbxContent>
                  </v:textbox>
                </v:shape>
                <v:shape id="Flowchart: Process 74" style="position:absolute;left:980;top:1237;width:12574;height:13716;visibility:visible;mso-wrap-style:square;v-text-anchor:top" o:spid="_x0000_s1031" fillcolor="#91bce3 [2164]" strokecolor="#5b9bd5 [3204]" strokeweight=".5pt"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">
                  <v:fill type="gradient" color2="#7aaddd [2612]" colors="0 #b1cbe9;.5 #a3c1e5;1 #92b9e4" focus="100%" rotate="t">
                    <o:fill v:ext="view" type="gradientUnscaled"/>
                  </v:fill>
                  <v:textbox>
                    <w:txbxContent>
                      <w:p w:rsidR="009F4E31" w:rsidP="009F4E31" w:rsidRDefault="009F4E31" w14:paraId="3F6685F5" w14:textId="77777777">
                        <w:pPr>
                          <w:jc w:val="center"/>
                        </w:pPr>
                        <w:r>
                          <w:t>Configuration Editor</w:t>
                        </w:r>
                      </w:p>
                    </w:txbxContent>
                  </v:textbox>
                </v:shape>
                <v:shape id="Flowchart: Process 47" style="position:absolute;left:22698;top:4666;width:13717;height:2743;visibility:visible;mso-wrap-style:square;v-text-anchor:middle" o:spid="_x0000_s1032" fillcolor="#91bce3 [2164]" strokecolor="#5b9bd5 [3204]" strokeweight=".5pt"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">
                  <v:fill type="gradient" color2="#7aaddd [2612]" colors="0 #b1cbe9;.5 #a3c1e5;1 #92b9e4" focus="100%" rotate="t">
                    <o:fill v:ext="view" type="gradientUnscaled"/>
                  </v:fill>
                  <v:textbox>
                    <w:txbxContent>
                      <w:p w:rsidR="009F4E31" w:rsidP="009F4E31" w:rsidRDefault="009F4E31" w14:paraId="5B2DD3E8" w14:textId="77777777">
                        <w:pPr>
                          <w:jc w:val="center"/>
                        </w:pPr>
                        <w:r>
                          <w:t>Configuration API</w:t>
                        </w:r>
                      </w:p>
                    </w:txbxContent>
                  </v:textbox>
                </v:shape>
                <v:shape id="Picture 48" style="position:absolute;left:15840;top:8768;width:3949;height:5042;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">
                  <v:imagedata o:title="" r:id="rId11"/>
                </v:shape>
                <v:shape id="Flowchart: Process 49" style="position:absolute;left:22698;top:10381;width:13717;height:2743;visibility:visible;mso-wrap-style:square;v-text-anchor:middle" o:spid="_x0000_s1034" fillcolor="#91bce3 [2164]" strokecolor="#5b9bd5 [3204]" strokeweight=".5pt"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">
                  <v:fill type="gradient" color2="#7aaddd [2612]" colors="0 #b1cbe9;.5 #a3c1e5;1 #92b9e4" focus="100%" rotate="t">
                    <o:fill v:ext="view" type="gradientUnscaled"/>
                  </v:fill>
                  <v:textbox>
                    <w:txbxContent>
                      <w:p w:rsidR="009F4E31" w:rsidP="009F4E31" w:rsidRDefault="009F4E31" w14:paraId="08274533" w14:textId="77777777">
                        <w:pPr>
                          <w:jc w:val="center"/>
                        </w:pPr>
                        <w:r>
                          <w:t>File API</w:t>
                        </w:r>
                      </w:p>
                    </w:txbxContent>
                  </v:textbox>
                </v:shape>
                <v:shape id="Flowchart: Process 50" style="position:absolute;left:37557;top:4666;width:9147;height:8458;visibility:visible;mso-wrap-style:square;v-text-anchor:middle" o:spid="_x0000_s1035" fillcolor="#91bce3 [2164]" strokecolor="#5b9bd5 [3204]" strokeweight=".5pt"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">
                  <v:fill type="gradient" color2="#7aaddd [2612]" colors="0 #b1cbe9;.5 #a3c1e5;1 #92b9e4" focus="100%" rotate="t">
                    <o:fill v:ext="view" type="gradientUnscaled"/>
                  </v:fill>
                  <v:textbox>
                    <w:txbxContent>
                      <w:p w:rsidR="009F4E31" w:rsidP="009F4E31" w:rsidRDefault="009F4E31" w14:paraId="659667CD" w14:textId="77777777">
                        <w:pPr>
                          <w:jc w:val="center"/>
                        </w:pPr>
                        <w:r>
                          <w:t>Engine Command API</w:t>
                        </w:r>
                      </w:p>
                    </w:txbxContent>
                  </v:textbox>
                </v:shape>
                <v:shape id="Flowchart: Process 51" style="position:absolute;left:47844;top:4666;width:9147;height:8458;visibility:visible;mso-wrap-style:square;v-text-anchor:middle" o:spid="_x0000_s1036" fillcolor="#9ecb81 [2169]" strokecolor="#70ad47 [3209]" strokeweight=".5pt"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">
                  <v:fill type="gradient" color2="#8ac066 [2617]" colors="0 #b5d5a7;.5 #aace99;1 #9cca86" focus="100%" rotate="t">
                    <o:fill v:ext="view" type="gradientUnscaled"/>
                  </v:fill>
                  <v:textbox>
                    <w:txbxContent>
                      <w:p w:rsidR="009F4E31" w:rsidP="009F4E31" w:rsidRDefault="009F4E31" w14:paraId="56191F1A" w14:textId="77777777">
                        <w:pPr>
                          <w:jc w:val="center"/>
                        </w:pPr>
                        <w:r>
                          <w:t>Other Processes</w:t>
                        </w:r>
                      </w:p>
                    </w:txbxContent>
                  </v:textbox>
                </v:shape>
                <v:shapetype id="_x0000_t32" coordsize="21600,21600" o:oned="t" filled="f" o:spt="32" path="m,l21600,21600e">
                  <v:path fillok="f" arrowok="t" o:connecttype="none"/>
                  <o:lock v:ext="edit" shapetype="t"/>
                </v:shapetype>
                <v:shape id="Straight Arrow Connector 77" style="position:absolute;left:13553;top:11524;width:2286;height:0;visibility:visible;mso-wrap-style:square" o:spid="_x0000_s1037" strokecolor="#5b9bd5 [3204]"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">
                  <v:stroke joinstyle="miter" endarrow="block"/>
                </v:shape>
                <v:shape id="Straight Arrow Connector 78" style="position:absolute;left:19789;top:11524;width:2909;height:0;visibility:visible;mso-wrap-style:square" o:spid="_x0000_s1038" strokecolor="#5b9bd5 [3204]"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">
                  <v:stroke joinstyle="miter" endarrow="block"/>
                </v:shape>
                <v:shape id="Flowchart: Process 59" style="position:absolute;left:33149;top:28831;width:9144;height:9144;visibility:visible;mso-wrap-style:square;v-text-anchor:top" o:spid="_x0000_s1039" fillcolor="#91bce3 [2164]" strokecolor="#5b9bd5 [3204]" strokeweight=".5pt"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">
                  <v:fill type="gradient" color2="#7aaddd [2612]" colors="0 #b1cbe9;.5 #a3c1e5;1 #92b9e4" focus="100%" rotate="t">
                    <o:fill v:ext="view" type="gradientUnscaled"/>
                  </v:fill>
                  <v:textbox>
                    <w:txbxContent>
                      <w:p w:rsidR="009F4E31" w:rsidP="009F4E31" w:rsidRDefault="009F4E31" w14:paraId="1CCB1D69" w14:textId="77777777">
                        <w:pPr>
                          <w:jc w:val="center"/>
                        </w:pPr>
                        <w:r>
                          <w:t>Process</w:t>
                        </w:r>
                      </w:p>
                    </w:txbxContent>
                  </v:textbox>
                </v:shape>
                <v:shape id="Flowchart: Process 62" style="position:absolute;left:20575;top:28753;width:9147;height:9144;visibility:visible;mso-wrap-style:square;v-text-anchor:top" o:spid="_x0000_s1040" fillcolor="#91bce3 [2164]" strokecolor="#5b9bd5 [3204]" strokeweight=".5pt"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">
                  <v:fill type="gradient" color2="#7aaddd [2612]" colors="0 #b1cbe9;.5 #a3c1e5;1 #92b9e4" focus="100%" rotate="t">
                    <o:fill v:ext="view" type="gradientUnscaled"/>
                  </v:fill>
                  <v:textbox>
                    <w:txbxContent>
                      <w:p w:rsidR="009F4E31" w:rsidP="009F4E31" w:rsidRDefault="009F4E31" w14:paraId="37340D60" w14:textId="1C7F50AD">
                        <w:pPr>
                          <w:jc w:val="center"/>
                        </w:pPr>
                        <w:r>
                          <w:t>Inputs</w:t>
                        </w:r>
                      </w:p>
                    </w:txbxContent>
                  </v:textbox>
                </v:shape>
                <v:shape id="Flowchart: Process 60" style="position:absolute;left:21718;top:31058;width:6666;height:2743;visibility:visible;mso-wrap-style:square;v-text-anchor:top" o:spid="_x0000_s1041" fillcolor="#ffd555 [2167]" strokecolor="#ffc000 [3207]" strokeweight=".5pt"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">
                  <v:fill type="gradient" color2="#ffcc31 [2615]" colors="0 #ffdd9c;.5 #ffd78e;1 #ffd479" focus="100%" rotate="t">
                    <o:fill v:ext="view" type="gradientUnscaled"/>
                  </v:fill>
                  <v:textbox>
                    <w:txbxContent>
                      <w:p w:rsidR="009F4E31" w:rsidP="009F4E31" w:rsidRDefault="009F4E31" w14:paraId="62F1F99C" w14:textId="77777777">
                        <w:pPr>
                          <w:jc w:val="center"/>
                        </w:pPr>
                        <w:r>
                          <w:t>Plugin1</w:t>
                        </w:r>
                      </w:p>
                    </w:txbxContent>
                  </v:textbox>
                </v:shape>
                <v:shape id="Flowchart: Process 61" style="position:absolute;left:21718;top:34546;width:6666;height:2743;visibility:visible;mso-wrap-style:square;v-text-anchor:top" o:spid="_x0000_s1042" fillcolor="#ffd555 [2167]" strokecolor="#ffc000 [3207]" strokeweight=".5pt"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">
                  <v:fill type="gradient" color2="#ffcc31 [2615]" colors="0 #ffdd9c;.5 #ffd78e;1 #ffd479" focus="100%" rotate="t">
                    <o:fill v:ext="view" type="gradientUnscaled"/>
                  </v:fill>
                  <v:textbox>
                    <w:txbxContent>
                      <w:p w:rsidR="009F4E31" w:rsidP="009F4E31" w:rsidRDefault="004063ED" w14:paraId="7801B86D" w14:textId="0A835662">
                        <w:pPr>
                          <w:jc w:val="center"/>
                        </w:pPr>
                        <w:r>
                          <w:t>Plugin2</w:t>
                        </w:r>
                      </w:p>
                    </w:txbxContent>
                  </v:textbox>
                </v:shape>
                <v:shape id="Flowchart: Process 63" style="position:absolute;left:45723;top:28786;width:9147;height:9144;visibility:visible;mso-wrap-style:square;v-text-anchor:top" o:spid="_x0000_s1043" fillcolor="#91bce3 [2164]" strokecolor="#5b9bd5 [3204]" strokeweight=".5pt"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">
                  <v:fill type="gradient" color2="#7aaddd [2612]" colors="0 #b1cbe9;.5 #a3c1e5;1 #92b9e4" focus="100%" rotate="t">
                    <o:fill v:ext="view" type="gradientUnscaled"/>
                  </v:fill>
                  <v:textbox>
                    <w:txbxContent>
                      <w:p w:rsidR="009F4E31" w:rsidP="009F4E31" w:rsidRDefault="009F4E31" w14:paraId="750D16DE" w14:textId="77777777">
                        <w:pPr>
                          <w:jc w:val="center"/>
                        </w:pPr>
                        <w:r>
                          <w:t>Outputs</w:t>
                        </w:r>
                      </w:p>
                    </w:txbxContent>
                  </v:textbox>
                </v:shape>
                <v:shape id="Flowchart: Process 80" style="position:absolute;left:34456;top:31063;width:6666;height:2743;visibility:visible;mso-wrap-style:square;v-text-anchor:top" o:spid="_x0000_s1044" fillcolor="#ffd555 [2167]" strokecolor="#ffc000 [3207]" strokeweight=".5pt"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">
                  <v:fill type="gradient" color2="#ffcc31 [2615]" colors="0 #ffdd9c;.5 #ffd78e;1 #ffd479" focus="100%" rotate="t">
                    <o:fill v:ext="view" type="gradientUnscaled"/>
                  </v:fill>
                  <v:textbox>
                    <w:txbxContent>
                      <w:p w:rsidR="009F4E31" w:rsidP="009F4E31" w:rsidRDefault="009F4E31" w14:paraId="12334ACC" w14:textId="77777777">
                        <w:pPr>
                          <w:jc w:val="center"/>
                        </w:pPr>
                        <w:r>
                          <w:t>Plugin1</w:t>
                        </w:r>
                      </w:p>
                    </w:txbxContent>
                  </v:textbox>
                </v:shape>
                <v:shape id="Flowchart: Process 82" style="position:absolute;left:46866;top:34546;width:6666;height:2743;visibility:visible;mso-wrap-style:square;v-text-anchor:top" o:spid="_x0000_s1045" fillcolor="#ffd555 [2167]" strokecolor="#ffc000 [3207]" strokeweight=".5pt"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">
                  <v:fill type="gradient" color2="#ffcc31 [2615]" colors="0 #ffdd9c;.5 #ffd78e;1 #ffd479" focus="100%" rotate="t">
                    <o:fill v:ext="view" type="gradientUnscaled"/>
                  </v:fill>
                  <v:textbox>
                    <w:txbxContent>
                      <w:p w:rsidR="009F4E31" w:rsidP="009F4E31" w:rsidRDefault="004063ED" w14:paraId="54C9293C" w14:textId="35D7C266">
                        <w:pPr>
                          <w:jc w:val="center"/>
                        </w:pPr>
                        <w:r>
                          <w:t>Plugin2</w:t>
                        </w:r>
                      </w:p>
                    </w:txbxContent>
                  </v:textbox>
                </v:shape>
                <v:shape id="Flowchart: Process 83" style="position:absolute;left:34456;top:34546;width:6666;height:2743;visibility:visible;mso-wrap-style:square;v-text-anchor:top" o:spid="_x0000_s1046" fillcolor="#ffd555 [2167]" strokecolor="#ffc000 [3207]" strokeweight=".5pt"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">
                  <v:fill type="gradient" color2="#ffcc31 [2615]" colors="0 #ffdd9c;.5 #ffd78e;1 #ffd479" focus="100%" rotate="t">
                    <o:fill v:ext="view" type="gradientUnscaled"/>
                  </v:fill>
                  <v:textbox>
                    <w:txbxContent>
                      <w:p w:rsidR="009F4E31" w:rsidP="009F4E31" w:rsidRDefault="004063ED" w14:paraId="443FB452" w14:textId="508C3978">
                        <w:pPr>
                          <w:jc w:val="center"/>
                        </w:pPr>
                        <w:r>
                          <w:t>Plugin2</w:t>
                        </w:r>
                      </w:p>
                    </w:txbxContent>
                  </v:textbox>
                </v:shape>
                <v:shape id="Flowchart: Process 84" style="position:absolute;left:46866;top:31117;width:6665;height:2743;visibility:visible;mso-wrap-style:square;v-text-anchor:top" o:spid="_x0000_s1047" fillcolor="#ffd555 [2167]" strokecolor="#ffc000 [3207]" strokeweight=".5pt"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">
                  <v:fill type="gradient" color2="#ffcc31 [2615]" colors="0 #ffdd9c;.5 #ffd78e;1 #ffd479" focus="100%" rotate="t">
                    <o:fill v:ext="view" type="gradientUnscaled"/>
                  </v:fill>
                  <v:textbox>
                    <w:txbxContent>
                      <w:p w:rsidR="009F4E31" w:rsidP="009F4E31" w:rsidRDefault="009F4E31" w14:paraId="5AF5793E" w14:textId="77777777">
                        <w:pPr>
                          <w:jc w:val="center"/>
                        </w:pPr>
                        <w:r>
                          <w:t>Plugin1</w:t>
                        </w:r>
                      </w:p>
                    </w:txbxContent>
                  </v:textbox>
                </v:shape>
                <v:shape id="Flowchart: Process 85" style="position:absolute;left:19306;top:25145;width:36688;height:2744;visibility:visible;mso-wrap-style:square;v-text-anchor:middle" o:spid="_x0000_s1048" fillcolor="#91bce3 [2164]" strokecolor="#5b9bd5 [3204]" strokeweight=".5pt"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">
                  <v:fill type="gradient" color2="#7aaddd [2612]" colors="0 #b1cbe9;.5 #a3c1e5;1 #92b9e4" focus="100%" rotate="t">
                    <o:fill v:ext="view" type="gradientUnscaled"/>
                  </v:fill>
                  <v:textbox>
                    <w:txbxContent>
                      <w:p w:rsidR="00CF1B9A" w:rsidP="00CF1B9A" w:rsidRDefault="00CF1B9A" w14:paraId="014FF2F2" w14:textId="77777777">
                        <w:pPr>
                          <w:jc w:val="center"/>
                        </w:pPr>
                        <w:r>
                          <w:t>Tag Bus</w:t>
                        </w:r>
                      </w:p>
                      <w:p w:rsidR="009F4E31" w:rsidP="009F4E31" w:rsidRDefault="009F4E31" w14:paraId="163915FE" w14:textId="33669431">
                        <w:pPr>
                          <w:jc w:val="center"/>
                        </w:pPr>
                      </w:p>
                    </w:txbxContent>
                  </v:textbox>
                </v:shape>
                <v:shapetype id="_x0000_t33" coordsize="21600,21600" o:oned="t" filled="f" o:spt="33" path="m,l21600,r,21600e">
                  <v:stroke joinstyle="miter"/>
                  <v:path fillok="f" arrowok="t" o:connecttype="none"/>
                  <o:lock v:ext="edit" shapetype="t"/>
                </v:shapetype>
                <v:shape id="Connector: Elbow 89" style="position:absolute;left:28384;top:32427;width:2399;height:6711;visibility:visible;mso-wrap-style:square" o:spid="_x0000_s1049" strokecolor="black [3213]" strokeweight="1pt" o:connectortype="elbow" type="#_x0000_t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">
                  <v:stroke endarrow="block"/>
                </v:shape>
                <v:shape id="Connector: Elbow 91" style="position:absolute;left:28381;top:27889;width:2449;height:8029;flip:y;visibility:visible;mso-wrap-style:square" o:spid="_x0000_s1050" strokecolor="black [3213]" strokeweight="1pt" o:connectortype="elbow" type="#_x0000_t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">
                  <v:stroke endarrow="block"/>
                </v:shape>
                <v:shape id="Connector: Elbow 92" style="position:absolute;left:30956;top:28937;width:4546;height:2449;rotation:90;flip:x;visibility:visible;mso-wrap-style:square" o:spid="_x0000_s1051" strokecolor="black [3213]" strokeweight="1pt" o:connectortype="elbow" type="#_x0000_t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">
                  <v:stroke endarrow="block"/>
                </v:shape>
                <v:shape id="Connector: Elbow 93" style="position:absolute;left:29212;top:30678;width:8029;height:2452;rotation:90;flip:x;visibility:visible;mso-wrap-style:square" o:spid="_x0000_s1052" strokecolor="black [3213]" strokeweight="1pt" o:connectortype="elbow" type="#_x0000_t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">
                  <v:stroke endarrow="block"/>
                </v:shape>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Connector: Elbow 94" style="position:absolute;left:38885;top:34745;width:6808;height:2282;rotation:90;flip:x;visibility:visible;mso-wrap-style:square" o:spid="_x0000_s1053" strokecolor="black [3213]" strokeweight="1pt" o:connectortype="elbow" type="#_x0000_t34" adj="-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">
                  <v:stroke endarrow="block"/>
                </v:shape>
                <v:shape id="Connector: Elbow 95" style="position:absolute;left:41118;top:27889;width:2312;height:8029;flip:y;visibility:visible;mso-wrap-style:square" o:spid="_x0000_s1054" strokecolor="black [3213]" strokeweight="1pt" o:connectortype="elbow" type="#_x0000_t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">
                  <v:stroke endarrow="block"/>
                </v:shape>
                <v:shape id="Connector: Elbow 32" style="position:absolute;left:43419;top:29046;width:4600;height:2286;rotation:90;flip:x;visibility:visible;mso-wrap-style:square" o:spid="_x0000_s1055" strokecolor="black [3213]" strokeweight="1pt" o:connectortype="elbow" type="#_x0000_t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">
                  <v:stroke endarrow="block"/>
                </v:shape>
                <v:shape id="Connector: Elbow 33" style="position:absolute;left:41710;top:30759;width:8029;height:2290;rotation:90;flip:x;visibility:visible;mso-wrap-style:square" o:spid="_x0000_s1056" strokecolor="black [3213]" strokeweight="1pt" o:connectortype="elbow" type="#_x0000_t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">
                  <v:stroke endarrow="block"/>
                </v:shape>
                <v:shape id="Flowchart: Process 96" style="position:absolute;left:6858;top:22860;width:9146;height:2743;visibility:visible;mso-wrap-style:square;v-text-anchor:middle" o:spid="_x0000_s1057" fillcolor="white [3201]" strokecolor="#5b9bd5 [3204]" strokeweight="1pt"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">
                  <v:textbox>
                    <w:txbxContent>
                      <w:p w:rsidR="009F4E31" w:rsidP="009F4E31" w:rsidRDefault="009F4E31" w14:paraId="270D7C47" w14:textId="77777777">
                        <w:pPr>
                          <w:jc w:val="center"/>
                        </w:pPr>
                        <w:r>
                          <w:t>Idle</w:t>
                        </w:r>
                      </w:p>
                    </w:txbxContent>
                  </v:textbox>
                </v:shape>
                <v:shape id="Flowchart: Process 97" style="position:absolute;left:6858;top:27432;width:9144;height:2743;visibility:visible;mso-wrap-style:square;v-text-anchor:middle" o:spid="_x0000_s1058" fillcolor="white [3201]" strokecolor="#5b9bd5 [3204]" strokeweight="1pt"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">
                  <v:textbox>
                    <w:txbxContent>
                      <w:p w:rsidR="009F4E31" w:rsidP="009F4E31" w:rsidRDefault="009F4E31" w14:paraId="4B6582D0" w14:textId="77777777">
                        <w:pPr>
                          <w:jc w:val="center"/>
                        </w:pPr>
                        <w:r>
                          <w:t>Configuring</w:t>
                        </w:r>
                      </w:p>
                    </w:txbxContent>
                  </v:textbox>
                </v:shape>
                <v:shape id="Flowchart: Process 98" style="position:absolute;left:6858;top:31804;width:9144;height:2743;visibility:visible;mso-wrap-style:square;v-text-anchor:middle" o:spid="_x0000_s1059" fillcolor="white [3201]" strokecolor="#5b9bd5 [3204]" strokeweight="1pt"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">
                  <v:textbox>
                    <w:txbxContent>
                      <w:p w:rsidR="009F4E31" w:rsidP="009F4E31" w:rsidRDefault="009F4E31" w14:paraId="1058494C" w14:textId="77777777">
                        <w:pPr>
                          <w:jc w:val="center"/>
                        </w:pPr>
                        <w:r>
                          <w:t>Safe State</w:t>
                        </w:r>
                      </w:p>
                    </w:txbxContent>
                  </v:textbox>
                </v:shape>
                <v:shape id="Flowchart: Process 100" style="position:absolute;left:2287;top:35739;width:9146;height:2743;visibility:visible;mso-wrap-style:square;v-text-anchor:middle" o:spid="_x0000_s1060" fillcolor="white [3201]" strokecolor="#5b9bd5 [3204]" strokeweight="1pt"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">
                  <v:textbox>
                    <w:txbxContent>
                      <w:p w:rsidR="009F4E31" w:rsidP="009F4E31" w:rsidRDefault="009F4E31" w14:paraId="26009305" w14:textId="77777777">
                        <w:pPr>
                          <w:jc w:val="center"/>
                        </w:pPr>
                        <w:r>
                          <w:t>Shutdown</w:t>
                        </w:r>
                      </w:p>
                    </w:txbxContent>
                  </v:textbox>
                </v:shape>
                <v:shape id="Straight Arrow Connector 36" style="position:absolute;left:11430;top:25603;width:1;height:1829;flip:x;visibility:visible;mso-wrap-style:square" o:spid="_x0000_s1061"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">
                  <v:stroke joinstyle="miter" startarrow="block" endarrow="block"/>
                </v:shape>
                <v:shape id="Straight Arrow Connector 37" style="position:absolute;left:11429;top:30175;width:3;height:1629;flip:x;visibility:visible;mso-wrap-style:square" o:spid="_x0000_s1062"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">
                  <v:stroke joinstyle="miter" startarrow="block" endarrow="block"/>
                </v:shape>
                <v:shape id="Connector: Elbow 38" style="position:absolute;left:4572;top:24231;width:2285;height:11508;rotation:180;flip:y;visibility:visible;mso-wrap-style:square" o:spid="_x0000_s1063" strokecolor="black [3213]" strokeweight="1pt" o:connectortype="elbow" type="#_x0000_t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">
                  <v:stroke endarrow="block"/>
                </v:shape>
                <v:oval id="Oval 101" style="position:absolute;left:2163;top:21118;width:1630;height:1629;visibility:visible;mso-wrap-style:square;v-text-anchor:middle" o:spid="_x0000_s1064" fillcolor="black [3213]" stroked="f"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">
                  <v:stroke joinstyle="miter"/>
                </v:oval>
                <v:oval id="Oval 102" style="position:absolute;left:13554;top:36268;width:1629;height:1629;visibility:visible;mso-wrap-style:square;v-text-anchor:middle" o:spid="_x0000_s1065" fillcolor="black [3213]" stroked="f"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">
                  <v:stroke joinstyle="miter"/>
                </v:oval>
                <v:shape id="Straight Arrow Connector 39" style="position:absolute;left:11433;top:37082;width:2121;height:28;flip:y;visibility:visible;mso-wrap-style:square" o:spid="_x0000_s1066"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">
                  <v:stroke joinstyle="miter" endarrow="block"/>
                </v:shape>
                <v:shape id="Connector: Elbow 40" style="position:absolute;left:3792;top:21933;width:7638;height:927;visibility:visible;mso-wrap-style:square" o:spid="_x0000_s1067" strokecolor="black [3213]" strokeweight="1pt" o:connectortype="elbow" type="#_x0000_t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">
                  <v:stroke endarrow="block"/>
                </v:shape>
                <v:shape id="Connector: Elbow 42" style="position:absolute;left:16002;top:33038;width:2330;height:138;flip:y;visibility:visible;mso-wrap-style:square" o:spid="_x0000_s1068" strokecolor="black [3213]" strokeweight=".5pt"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">
                  <v:stroke startarrow="block" endarrow="block"/>
                </v:shape>
                <v:shape id="Connector: Elbow 43" style="position:absolute;left:32850;top:9376;width:5532;height:13028;rotation:90;visibility:visible;mso-wrap-style:square" o:spid="_x0000_s1069" strokecolor="#5b9bd5 [3204]" strokeweight=".5pt"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">
                  <v:stroke endarrow="block"/>
                </v:shape>
                <v:shapetype id="_x0000_t202" coordsize="21600,21600" o:spt="202" path="m,l,21600r21600,l21600,xe">
                  <v:stroke joinstyle="miter"/>
                  <v:path gradientshapeok="t" o:connecttype="rect"/>
                </v:shapetype>
                <v:shape id="Text Box 44" style="position:absolute;left:32232;top:15193;width:6858;height:3191;visibility:visible;mso-wrap-style:square;v-text-anchor:top" o:spid="_x0000_s107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v:textbox>
                    <w:txbxContent>
                      <w:p w:rsidR="009F4E31" w:rsidP="009F4E31" w:rsidRDefault="009F4E31" w14:paraId="7F14F94F" w14:textId="77777777">
                        <w:r>
                          <w:t>API Calls</w:t>
                        </w:r>
                      </w:p>
                    </w:txbxContent>
                  </v:textbox>
                </v:shape>
                <v:shape id="Picture 103" style="position:absolute;left:1799;top:7860;width:11367;height:5950;visibility:visible;mso-wrap-style:square" o:spid="_x0000_s107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">
                  <v:imagedata o:title="" r:id="rId12"/>
                </v:shape>
                <v:shape id="Flowchart: Process 104" style="position:absolute;left:5070;top:9341;width:7693;height:4469;visibility:visible;mso-wrap-style:square;v-text-anchor:middle" o:spid="_x0000_s1072" fillcolor="#ffd555 [2167]" strokecolor="#ffc000 [3207]" strokeweight=".5pt"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">
                  <v:fill type="gradient" color2="#ffcc31 [2615]" colors="0 #ffdd9c;.5 #ffd78e;1 #ffd479" focus="100%" rotate="t">
                    <o:fill v:ext="view" type="gradientUnscaled"/>
                  </v:fill>
                  <v:textbox>
                    <w:txbxContent>
                      <w:p w:rsidR="009F4E31" w:rsidP="009F4E31" w:rsidRDefault="009F4E31" w14:paraId="62AD4B60" w14:textId="77777777">
                        <w:pPr>
                          <w:jc w:val="center"/>
                        </w:pPr>
                        <w:r>
                          <w:t>PluginUI</w:t>
                        </w:r>
                      </w:p>
                    </w:txbxContent>
                  </v:textbox>
                </v:shape>
                <v:shape id="Flowchart: Process 56" style="position:absolute;left:19473;top:39194;width:36684;height:2744;visibility:visible;mso-wrap-style:square;v-text-anchor:middle" o:spid="_x0000_s1073" fillcolor="#91bce3 [2164]" strokecolor="#5b9bd5 [3204]" strokeweight=".5pt"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">
                  <v:fill type="gradient" color2="#7aaddd [2612]" colors="0 #b1cbe9;.5 #a3c1e5;1 #92b9e4" focus="100%" rotate="t">
                    <o:fill v:ext="view" type="gradientUnscaled"/>
                  </v:fill>
                  <v:textbox>
                    <w:txbxContent>
                      <w:p w:rsidRPr="00CF1B9A" w:rsidR="00CF1B9A" w:rsidP="00CF1B9A" w:rsidRDefault="00CF1B9A" w14:paraId="6E72DB38" w14:textId="0FC27E00">
                        <w:pPr>
                          <w:pStyle w:val="NormalWeb"/>
                          <w:spacing w:before="0" w:beforeAutospacing="0" w:after="160" w:afterAutospacing="0" w:line="256" w:lineRule="auto"/>
                          <w:jc w:val="center"/>
                          <w:rPr>
                            <w:rFonts w:asciiTheme="minorHAnsi" w:hAnsiTheme="minorHAnsi"/>
                          </w:rPr>
                        </w:pPr>
                        <w:r w:rsidRPr="00CF1B9A">
                          <w:rPr>
                            <w:rFonts w:eastAsia="Calibri" w:asciiTheme="minorHAnsi" w:hAnsiTheme="minorHAnsi"/>
                            <w:sz w:val="22"/>
                            <w:szCs w:val="22"/>
                          </w:rPr>
                          <w:t>Error Handling</w:t>
                        </w:r>
                      </w:p>
                      <w:p w:rsidR="00CF1B9A" w:rsidP="00CF1B9A" w:rsidRDefault="00CF1B9A" w14:paraId="4750EA8E" w14:textId="77777777">
                        <w:pPr>
                          <w:pStyle w:val="NormalWeb"/>
                          <w:spacing w:before="0" w:beforeAutospacing="0" w:after="160" w:afterAutospacing="0" w:line="256" w:lineRule="auto"/>
                          <w:jc w:val="center"/>
                        </w:pPr>
                        <w:r>
                          <w:rPr>
                            <w:rFonts w:eastAsia="Calibri"/>
                            <w:sz w:val="22"/>
                            <w:szCs w:val="22"/>
                          </w:rPr>
                          <w:t> </w:t>
                        </w:r>
                      </w:p>
                    </w:txbxContent>
                  </v:textbox>
                </v:shape>
                <v:shape id="Connector: Elbow 66" style="position:absolute;left:53531;top:32486;width:1809;height:6646;visibility:visible;mso-wrap-style:square" o:spid="_x0000_s1074" strokecolor="black [3213]" strokeweight="1pt" o:connectortype="elbow" type="#_x0000_t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">
                  <v:stroke endarrow="block"/>
                </v:shape>
                <v:shape id="Connector: Elbow 67" style="position:absolute;left:53532;top:35915;width:1855;height:3211;visibility:visible;mso-wrap-style:square" o:spid="_x0000_s1075" strokecolor="black [3213]" strokeweight="1pt" o:connectortype="elbow" type="#_x0000_t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">
                  <v:stroke endarrow="block"/>
                </v:shape>
                <w10:anchorlock/>
              </v:group>
            </w:pict>
          </mc:Fallback>
        </mc:AlternateContent>
      </w:r>
      <w:commentRangeEnd w:id="2"/>
      <w:r>
        <w:rPr>
          <w:rStyle w:val="CommentReference"/>
        </w:rPr>
        <w:commentReference w:id="2"/>
      </w:r>
      <w:commentRangeEnd w:id="3"/>
      <w:r w:rsidR="001D48DB">
        <w:rPr>
          <w:rStyle w:val="CommentReference"/>
        </w:rPr>
        <w:commentReference w:id="3"/>
      </w:r>
    </w:p>
    <w:p w:rsidR="007936A3" w:rsidP="1F9F965E" w:rsidRDefault="7586AD55" w14:paraId="78891B04" w14:noSpellErr="1" w14:textId="3681B782">
      <w:r w:rsidR="0A09C016">
        <w:rPr/>
        <w:t xml:space="preserve">In the architecture diagram, all code shown in </w:t>
      </w:r>
      <w:r w:rsidRPr="0A09C016" w:rsidR="0A09C016">
        <w:rPr>
          <w:b w:val="1"/>
          <w:bCs w:val="1"/>
        </w:rPr>
        <w:t xml:space="preserve">Blue </w:t>
      </w:r>
      <w:r w:rsidR="0A09C016">
        <w:rPr/>
        <w:t xml:space="preserve">is provided out of the box by DCAF. This code can generally be used as-is and is not intended to be modified. Code shown in </w:t>
      </w:r>
      <w:r w:rsidRPr="0A09C016" w:rsidR="0A09C016">
        <w:rPr>
          <w:b w:val="1"/>
          <w:bCs w:val="1"/>
        </w:rPr>
        <w:t xml:space="preserve">Yellow </w:t>
      </w:r>
      <w:r w:rsidR="0A09C016">
        <w:rPr/>
        <w:t xml:space="preserve">are the plugin Modules used to customize the behavior of an application. Some modules are provided with the framework, but most applications will require the creation of additional modules. Code in </w:t>
      </w:r>
      <w:r w:rsidRPr="0A09C016" w:rsidR="0A09C016">
        <w:rPr>
          <w:b w:val="1"/>
          <w:bCs w:val="1"/>
        </w:rPr>
        <w:t xml:space="preserve">Green </w:t>
      </w:r>
      <w:r w:rsidR="0A09C016">
        <w:rPr>
          <w:b w:val="0"/>
          <w:bCs w:val="0"/>
        </w:rPr>
        <w:t>runs</w:t>
      </w:r>
      <w:r w:rsidR="0A09C016">
        <w:rPr/>
        <w:t xml:space="preserve"> parallel to the framework and represents customization of the Main VI.  Any application functionality that does not fit into an Engine's execution model can still be developed outside of the framework. Common examples</w:t>
      </w:r>
      <w:r w:rsidR="0A09C016">
        <w:rPr/>
        <w:t xml:space="preserve"> </w:t>
      </w:r>
      <w:r w:rsidR="0A09C016">
        <w:rPr/>
        <w:t xml:space="preserve"> include data streaming and waveform acquisitions. </w:t>
      </w:r>
    </w:p>
    <w:p w:rsidR="1F9F965E" w:rsidP="1F9F965E" w:rsidRDefault="7586AD55" w14:paraId="315BDF5B" w14:noSpellErr="1" w14:textId="56D21DEE">
      <w:r w:rsidR="0A09C016">
        <w:rPr/>
        <w:t>Out of the box, DCAF provides some commonly used functionality with the modules available online.</w:t>
      </w:r>
      <w:r w:rsidR="0A09C016">
        <w:rPr/>
        <w:t xml:space="preserve"> These modules allow for interfacing with Scan Engine, common industrial protocols, and other functionality.</w:t>
      </w:r>
      <w:r w:rsidR="0A09C016">
        <w:rPr/>
        <w:t xml:space="preserve"> </w:t>
      </w:r>
      <w:r w:rsidR="0A09C016">
        <w:rPr/>
        <w:t>A key step when building a DCAF application is to design and implement any additional plugin modules needed</w:t>
      </w:r>
      <w:r w:rsidR="0A09C016">
        <w:rPr/>
        <w:t xml:space="preserve"> that are not already built for you</w:t>
      </w:r>
      <w:r w:rsidR="0A09C016">
        <w:rPr/>
        <w:t xml:space="preserve">. </w:t>
      </w:r>
      <w:r w:rsidR="0A09C016">
        <w:rPr/>
        <w:t xml:space="preserve">For example, you may use an industrial communication protocol that has not already had a module built for it. Custom control algorithms </w:t>
      </w:r>
      <w:r w:rsidR="0A09C016">
        <w:rPr/>
        <w:t xml:space="preserve">also </w:t>
      </w:r>
      <w:r w:rsidR="0A09C016">
        <w:rPr/>
        <w:t>need to be implemented as modules</w:t>
      </w:r>
      <w:r w:rsidR="0A09C016">
        <w:rPr/>
        <w:t>.</w:t>
      </w:r>
      <w:r w:rsidR="0A09C016">
        <w:rPr/>
        <w:t xml:space="preserve"> </w:t>
      </w:r>
      <w:r w:rsidR="0A09C016">
        <w:rPr/>
        <w:t>Th</w:t>
      </w:r>
      <w:r w:rsidR="0A09C016">
        <w:rPr/>
        <w:t>e module design</w:t>
      </w:r>
      <w:r w:rsidR="0A09C016">
        <w:rPr/>
        <w:t xml:space="preserve"> process is described in more detail later in the guide. Once all plugin modules are developed, the behavior of those modules and their exchange of data is defined using the Configuration Editor.</w:t>
      </w:r>
    </w:p>
    <w:p w:rsidR="00CA5A64" w:rsidP="1F9F965E" w:rsidRDefault="633A4F2B" w14:paraId="41C95BDE" w14:textId="2676BC65">
      <w:r>
        <w:t xml:space="preserve">The output of the configuration editor is an XML-like file that can be transferred to one or more targets. This file contains </w:t>
      </w:r>
      <w:proofErr w:type="gramStart"/>
      <w:r>
        <w:t>all of</w:t>
      </w:r>
      <w:proofErr w:type="gramEnd"/>
      <w:r>
        <w:t xml:space="preserve"> the information needed for initializing an engine and its plugin modules to achieve the configured system behavior. </w:t>
      </w:r>
    </w:p>
    <w:p w:rsidR="0021453C" w:rsidP="1F9F965E" w:rsidRDefault="7586AD55" w14:paraId="115BBEB6" w14:textId="18E6755C">
      <w:r>
        <w:lastRenderedPageBreak/>
        <w:t xml:space="preserve">The Engine Command API is used from the Main VI to pass the configuration data from the file to one or more engines. The Engine Command API is then used to walk the engines through their state transitions and monitor their status. </w:t>
      </w:r>
    </w:p>
    <w:p w:rsidR="0021453C" w:rsidP="1F9F965E" w:rsidRDefault="633A4F2B" w14:paraId="58FBB0AB" w14:textId="4E0DCAFC">
      <w:r>
        <w:t>In the run state, each Engine will sequentially call the input method for each plugin that implemented it, followed by the process methods, and then the outputs. Sequential execution ensures that no method executes before its inputs are available. It also allows results from one processing step to arrive as parameters to the next processing step without incurring a cycle delay. Each engine also handles errors for each of the modules that it calls. These error handling options are very flexible and are explained in more detail later in the guide.</w:t>
      </w:r>
    </w:p>
    <w:p w:rsidR="0021453C" w:rsidP="1F9F965E" w:rsidRDefault="7586AD55" w14:paraId="7397576C" w14:textId="2D668CFD">
      <w:r>
        <w:t xml:space="preserve">All data communication between modules is handled by the engine. In other words, the engine moves data between plugin modules, and those modules can't access each other's data without the help of the engine. This constraint ensures predictable and intentional behavior within the engine by eliminating race conditions and data coherency issues that would otherwise be possible. </w:t>
      </w:r>
    </w:p>
    <w:p w:rsidR="006018B2" w:rsidP="1F9F965E" w:rsidRDefault="7586AD55" w14:paraId="6FB1B25F" w14:textId="1DFA4878">
      <w:r>
        <w:t>This combination of out of the box functionality, flexible configuration, and correct-by-construction constraints lead to high quality and feature-rich applications completed in much less time.</w:t>
      </w:r>
    </w:p>
    <w:p w:rsidR="0021453C" w:rsidP="00980F66" w:rsidRDefault="7586AD55" w14:paraId="5C342A4F" w14:textId="73E876DE">
      <w:pPr>
        <w:pStyle w:val="Heading2"/>
      </w:pPr>
      <w:commentRangeStart w:id="4"/>
      <w:r>
        <w:t>Appropriate Use-Cases for DCAF</w:t>
      </w:r>
      <w:commentRangeEnd w:id="4"/>
      <w:r w:rsidR="4CFF1F66">
        <w:rPr>
          <w:rStyle w:val="CommentReference"/>
        </w:rPr>
        <w:commentReference w:id="4"/>
      </w:r>
    </w:p>
    <w:p w:rsidR="0028520A" w:rsidP="1F9F965E" w:rsidRDefault="633A4F2B" w14:paraId="22EF31D2" w14:textId="6026D4A4">
      <w:r>
        <w:t xml:space="preserve">DCAF is a single-point I/O architecture designed for control and automation applications. It natively handles data in the form of tags which can be single values or arrays, but not buffered waveforms. The framework does not have built-in mechanisms to handle buffered data or to route messages. Therefore, the DCAF engine is not suited for waveform acquisitions or command/response systems. Buffered functionality can still be implemented outside of DCAF, however. DCAF also does not have built-in test or modeling features required by most Real-Time test applications. </w:t>
      </w:r>
    </w:p>
    <w:p w:rsidR="006018B2" w:rsidP="7586AD55" w:rsidRDefault="7586AD55" w14:paraId="525AAAE3" w14:textId="116E7BD6">
      <w:pPr>
        <w:rPr>
          <w:rFonts w:asciiTheme="majorHAnsi" w:hAnsiTheme="majorHAnsi" w:eastAsiaTheme="majorEastAsia" w:cstheme="majorBidi"/>
          <w:color w:val="2E74B5" w:themeColor="accent1" w:themeShade="BF"/>
          <w:sz w:val="32"/>
          <w:szCs w:val="32"/>
        </w:rPr>
      </w:pPr>
      <w:r>
        <w:t>DCAF provides tools to simplify the job of programming a full application, but it is not turn-key software. DCAF does not replace the need for LabVIEW and LabVIEW Real-Time programming skills. DCAF also does not eliminate the need for programming with LabVIEW FPGA.</w:t>
      </w:r>
    </w:p>
    <w:p w:rsidR="00E17E1C" w:rsidP="000645C4" w:rsidRDefault="7586AD55" w14:paraId="5421A4F7" w14:textId="6809D4C3">
      <w:pPr>
        <w:pStyle w:val="Heading2"/>
      </w:pPr>
      <w:r>
        <w:t>Component Overview</w:t>
      </w:r>
    </w:p>
    <w:p w:rsidR="00E17E1C" w:rsidP="000645C4" w:rsidRDefault="7586AD55" w14:paraId="79826E9A" w14:textId="2CE0CE5E">
      <w:pPr>
        <w:pStyle w:val="Heading3"/>
      </w:pPr>
      <w:r>
        <w:t>Modules</w:t>
      </w:r>
    </w:p>
    <w:p w:rsidR="0028520A" w:rsidP="0028520A" w:rsidRDefault="633A4F2B" w14:noSpellErr="1" w14:paraId="3D449A94" w14:textId="32FB5CB9">
      <w:r w:rsidR="0A09C016">
        <w:rPr/>
        <w:t xml:space="preserve">Modules are the pieces of a DCAF system that interact with the </w:t>
      </w:r>
      <w:r w:rsidR="0A09C016">
        <w:rPr/>
        <w:t xml:space="preserve">data flowing through the engine. Modules can act as I/O, </w:t>
      </w:r>
      <w:r w:rsidR="0A09C016">
        <w:rPr/>
        <w:t xml:space="preserve">pulling data into or pushing it out of the engine, or it can </w:t>
      </w:r>
      <w:r w:rsidR="0A09C016">
        <w:rPr/>
        <w:t xml:space="preserve">act upon the </w:t>
      </w:r>
      <w:r w:rsidR="0A09C016">
        <w:rPr/>
        <w:t>data</w:t>
      </w:r>
      <w:r w:rsidR="0A09C016">
        <w:rPr/>
        <w:t xml:space="preserve"> </w:t>
      </w:r>
      <w:r w:rsidR="0A09C016">
        <w:rPr/>
        <w:t>for</w:t>
      </w:r>
      <w:r w:rsidR="0A09C016">
        <w:rPr/>
        <w:t xml:space="preserve"> </w:t>
      </w:r>
      <w:r w:rsidR="0A09C016">
        <w:rPr/>
        <w:t>control algorithms or other applications</w:t>
      </w:r>
      <w:r w:rsidR="0A09C016">
        <w:rPr/>
        <w:t xml:space="preserve">. Some Modules are installed with DCAF, others can be found in the DCAF community, and others can be custom built for a specific application. </w:t>
      </w:r>
      <w:r w:rsidR="0A09C016">
        <w:rPr/>
        <w:t xml:space="preserve">There are two main designs of modules: dynamic modules and static modules. </w:t>
      </w:r>
      <w:r w:rsidR="0A09C016">
        <w:rPr/>
        <w:t>Dynamic modules are designed to have arbitrary numbers of tags connected to them, but static modules</w:t>
      </w:r>
      <w:r w:rsidR="0A09C016">
        <w:rPr/>
        <w:t xml:space="preserve"> have a fixed number of tags connected. Dynamic modules are therefore useful for I/O, where different applications might use different channels. Static modules are useful for control algorithms such as a PID algorithm, where the numbers of inputs and outputs will be the same between applications. If a</w:t>
      </w:r>
      <w:r w:rsidR="0A09C016">
        <w:rPr/>
        <w:t xml:space="preserve"> </w:t>
      </w:r>
      <w:r w:rsidR="0A09C016">
        <w:rPr/>
        <w:t>module doesn't send receive or send information out of DCAF, it is also called a P</w:t>
      </w:r>
      <w:r w:rsidR="0A09C016">
        <w:rPr/>
        <w:t>rocessing M</w:t>
      </w:r>
      <w:r w:rsidR="0A09C016">
        <w:rPr/>
        <w:t>odule.</w:t>
      </w:r>
      <w:proofErr w:type="spellStart"/>
      <w:proofErr w:type="spellEnd"/>
    </w:p>
    <w:p w:rsidR="0028520A" w:rsidP="0028520A" w:rsidRDefault="633A4F2B" w14:paraId="3F7AB0F6" w14:textId="69F65115">
      <w:r w:rsidR="0A09C016">
        <w:rPr/>
        <w:t xml:space="preserve">Some examples </w:t>
      </w:r>
      <w:r w:rsidR="0A09C016">
        <w:rPr/>
        <w:t xml:space="preserve">of dynamic modules built for I/O </w:t>
      </w:r>
      <w:r w:rsidR="0A09C016">
        <w:rPr/>
        <w:t xml:space="preserve">are </w:t>
      </w:r>
      <w:r w:rsidR="0A09C016">
        <w:rPr/>
        <w:t xml:space="preserve">FPGA, Scan Engine, Modbus, </w:t>
      </w:r>
      <w:proofErr w:type="spellStart"/>
      <w:r w:rsidR="0A09C016">
        <w:rPr/>
        <w:t>EtherNET</w:t>
      </w:r>
      <w:proofErr w:type="spellEnd"/>
      <w:r w:rsidR="0A09C016">
        <w:rPr/>
        <w:t>/IP, TCP, UDP, or Current Value Table (CVT).</w:t>
      </w:r>
      <w:r w:rsidR="0A09C016">
        <w:rPr/>
        <w:t xml:space="preserve"> Some dynamic modules for </w:t>
      </w:r>
      <w:r w:rsidR="0A09C016">
        <w:rPr/>
        <w:t>logging or communication</w:t>
      </w:r>
      <w:r w:rsidR="0A09C016">
        <w:rPr/>
        <w:t xml:space="preserve"> are </w:t>
      </w:r>
      <w:r w:rsidR="0A09C016">
        <w:rPr/>
        <w:t>the</w:t>
      </w:r>
      <w:r w:rsidR="0A09C016">
        <w:rPr/>
        <w:t xml:space="preserve"> </w:t>
      </w:r>
      <w:r w:rsidR="0A09C016">
        <w:rPr/>
        <w:t>TDMS or Web Services</w:t>
      </w:r>
      <w:r w:rsidR="0A09C016">
        <w:rPr/>
        <w:t xml:space="preserve"> modules</w:t>
      </w:r>
      <w:commentRangeEnd w:id="1315310570"/>
      <w:r>
        <w:rPr>
          <w:rStyle w:val="CommentReference"/>
        </w:rPr>
        <w:commentReference w:id="1315310570"/>
      </w:r>
      <w:commentRangeStart w:id="1315310570"/>
      <w:r w:rsidR="0A09C016">
        <w:rPr/>
        <w:t>.</w:t>
      </w:r>
      <w:r w:rsidR="0A09C016">
        <w:rPr/>
        <w:t xml:space="preserve"> </w:t>
      </w:r>
      <w:r w:rsidR="0A09C016">
        <w:rPr/>
        <w:t>Available s</w:t>
      </w:r>
      <w:r w:rsidR="0A09C016">
        <w:rPr/>
        <w:t xml:space="preserve">tatic </w:t>
      </w:r>
      <w:r w:rsidR="0A09C016">
        <w:rPr/>
        <w:t xml:space="preserve">modules </w:t>
      </w:r>
      <w:r w:rsidR="0A09C016">
        <w:rPr/>
        <w:t xml:space="preserve">include </w:t>
      </w:r>
      <w:r w:rsidR="0A09C016">
        <w:rPr/>
        <w:t xml:space="preserve">Scaling </w:t>
      </w:r>
      <w:r w:rsidR="0A09C016">
        <w:rPr/>
        <w:t>and</w:t>
      </w:r>
      <w:r w:rsidR="0A09C016">
        <w:rPr/>
        <w:t xml:space="preserve"> </w:t>
      </w:r>
      <w:r w:rsidR="0A09C016">
        <w:rPr/>
        <w:t>Alarming</w:t>
      </w:r>
      <w:r w:rsidR="0A09C016">
        <w:rPr/>
        <w:t xml:space="preserve"> modules. </w:t>
      </w:r>
      <w:r w:rsidR="0A09C016">
        <w:rPr/>
        <w:t xml:space="preserve">For a full list of modules and documentation </w:t>
      </w:r>
      <w:r w:rsidR="0A09C016">
        <w:rPr/>
        <w:t xml:space="preserve">please </w:t>
      </w:r>
      <w:hyperlink r:id="R17d484a802614ba5">
        <w:r w:rsidRPr="0A09C016" w:rsidR="0A09C016">
          <w:rPr>
            <w:rStyle w:val="Hyperlink"/>
          </w:rPr>
          <w:t>see this page.</w:t>
        </w:r>
      </w:hyperlink>
    </w:p>
    <w:p w:rsidR="0028520A" w:rsidP="0A09C016" w:rsidRDefault="633A4F2B" w14:paraId="3954F750" w14:textId="1498BF62">
      <w:pPr>
        <w:pStyle w:val="Normal"/>
      </w:pPr>
      <w:r w:rsidR="0A09C016">
        <w:rPr/>
        <w:t>M</w:t>
      </w:r>
      <w:r w:rsidR="0A09C016">
        <w:rPr/>
        <w:t xml:space="preserve">odules </w:t>
      </w:r>
      <w:r w:rsidR="0A09C016">
        <w:rPr/>
        <w:t xml:space="preserve">contain Input, Process, and Output methods that are sequentially called by the engine in the main loop, as well as </w:t>
      </w:r>
      <w:proofErr w:type="spellStart"/>
      <w:r w:rsidR="0A09C016">
        <w:rPr/>
        <w:t>Init</w:t>
      </w:r>
      <w:proofErr w:type="spellEnd"/>
      <w:r w:rsidR="0A09C016">
        <w:rPr/>
        <w:t xml:space="preserve"> and Close methods that are called once – how this happens is discussed further in the engine section.</w:t>
      </w:r>
    </w:p>
    <w:p w:rsidRPr="00E810A5" w:rsidR="00E810A5" w:rsidP="0A09C016" w:rsidRDefault="7586AD55" w14:paraId="751091F7" w14:noSpellErr="1" w14:textId="5813A79B">
      <w:pPr>
        <w:pStyle w:val="Default"/>
        <w:rPr>
          <w:rFonts w:ascii="Calibri" w:hAnsi="Calibri" w:eastAsia="" w:cs="" w:asciiTheme="minorAscii" w:hAnsiTheme="minorAscii" w:eastAsiaTheme="minorEastAsia" w:cstheme="minorBidi"/>
          <w:color w:val="auto"/>
          <w:sz w:val="22"/>
          <w:szCs w:val="22"/>
        </w:rPr>
      </w:pPr>
      <w:r w:rsidRPr="0A09C016" w:rsidR="0A09C016">
        <w:rPr>
          <w:rFonts w:ascii="Calibri" w:hAnsi="Calibri" w:eastAsia="" w:cs="" w:asciiTheme="minorAscii" w:hAnsiTheme="minorAscii" w:eastAsiaTheme="minorEastAsia" w:cstheme="minorBidi"/>
          <w:color w:val="auto"/>
          <w:sz w:val="22"/>
          <w:szCs w:val="22"/>
        </w:rPr>
        <w:t>Modules do not directly modify the data held within the engine</w:t>
      </w:r>
      <w:r w:rsidRPr="0A09C016" w:rsidR="0A09C016">
        <w:rPr>
          <w:rFonts w:ascii="Calibri" w:hAnsi="Calibri" w:eastAsia="" w:cs="" w:asciiTheme="minorAscii" w:hAnsiTheme="minorAscii" w:eastAsiaTheme="minorEastAsia" w:cstheme="minorBidi"/>
          <w:color w:val="auto"/>
          <w:sz w:val="22"/>
          <w:szCs w:val="22"/>
        </w:rPr>
        <w:t>'s tags</w:t>
      </w:r>
      <w:r w:rsidRPr="0A09C016" w:rsidR="0A09C016">
        <w:rPr>
          <w:rFonts w:ascii="Calibri" w:hAnsi="Calibri" w:eastAsia="" w:cs="" w:asciiTheme="minorAscii" w:hAnsiTheme="minorAscii" w:eastAsiaTheme="minorEastAsia" w:cstheme="minorBidi"/>
          <w:color w:val="auto"/>
          <w:sz w:val="22"/>
          <w:szCs w:val="22"/>
        </w:rPr>
        <w:t xml:space="preserve"> but instead read and write to a </w:t>
      </w:r>
      <w:r w:rsidRPr="0A09C016" w:rsidR="0A09C016">
        <w:rPr>
          <w:rFonts w:ascii="Calibri" w:hAnsi="Calibri" w:eastAsia="" w:cs="" w:asciiTheme="minorAscii" w:hAnsiTheme="minorAscii" w:eastAsiaTheme="minorEastAsia" w:cstheme="minorBidi"/>
          <w:color w:val="auto"/>
          <w:sz w:val="22"/>
          <w:szCs w:val="22"/>
        </w:rPr>
        <w:t xml:space="preserve">set of </w:t>
      </w:r>
      <w:r w:rsidRPr="0A09C016" w:rsidR="0A09C016">
        <w:rPr>
          <w:rFonts w:ascii="Calibri" w:hAnsi="Calibri" w:eastAsia="" w:cs="" w:asciiTheme="minorAscii" w:hAnsiTheme="minorAscii" w:eastAsiaTheme="minorEastAsia" w:cstheme="minorBidi"/>
          <w:color w:val="auto"/>
          <w:sz w:val="22"/>
          <w:szCs w:val="22"/>
        </w:rPr>
        <w:t xml:space="preserve"> </w:t>
      </w:r>
      <w:r w:rsidRPr="0A09C016" w:rsidR="0A09C016">
        <w:rPr>
          <w:rFonts w:ascii="Calibri" w:hAnsi="Calibri" w:eastAsia="" w:cs="" w:asciiTheme="minorAscii" w:hAnsiTheme="minorAscii" w:eastAsiaTheme="minorEastAsia" w:cstheme="minorBidi"/>
          <w:color w:val="auto"/>
          <w:sz w:val="22"/>
          <w:szCs w:val="22"/>
        </w:rPr>
        <w:t>Channels</w:t>
      </w:r>
      <w:r w:rsidRPr="0A09C016" w:rsidR="0A09C016">
        <w:rPr>
          <w:rFonts w:ascii="Calibri" w:hAnsi="Calibri" w:eastAsia="" w:cs="" w:asciiTheme="minorAscii" w:hAnsiTheme="minorAscii" w:eastAsiaTheme="minorEastAsia" w:cstheme="minorBidi"/>
          <w:color w:val="auto"/>
          <w:sz w:val="22"/>
          <w:szCs w:val="22"/>
        </w:rPr>
        <w:t xml:space="preserve">. These Channels are very </w:t>
      </w:r>
      <w:r w:rsidRPr="0A09C016" w:rsidR="0A09C016">
        <w:rPr>
          <w:rFonts w:ascii="Calibri" w:hAnsi="Calibri" w:eastAsia="" w:cs="" w:asciiTheme="minorAscii" w:hAnsiTheme="minorAscii" w:eastAsiaTheme="minorEastAsia" w:cstheme="minorBidi"/>
          <w:color w:val="auto"/>
          <w:sz w:val="22"/>
          <w:szCs w:val="22"/>
        </w:rPr>
        <w:t>similar to</w:t>
      </w:r>
      <w:r w:rsidRPr="0A09C016" w:rsidR="0A09C016">
        <w:rPr>
          <w:rFonts w:ascii="Calibri" w:hAnsi="Calibri" w:eastAsia="" w:cs="" w:asciiTheme="minorAscii" w:hAnsiTheme="minorAscii" w:eastAsiaTheme="minorEastAsia" w:cstheme="minorBidi"/>
          <w:color w:val="auto"/>
          <w:sz w:val="22"/>
          <w:szCs w:val="22"/>
        </w:rPr>
        <w:t xml:space="preserve"> tags, but the main difference is that they have a direction – for example, </w:t>
      </w:r>
      <w:r w:rsidRPr="0A09C016" w:rsidR="0A09C016">
        <w:rPr>
          <w:rFonts w:ascii="Calibri" w:hAnsi="Calibri" w:eastAsia="" w:cs="" w:asciiTheme="minorAscii" w:hAnsiTheme="minorAscii" w:eastAsiaTheme="minorEastAsia" w:cstheme="minorBidi"/>
          <w:color w:val="auto"/>
          <w:sz w:val="22"/>
          <w:szCs w:val="22"/>
        </w:rPr>
        <w:t>data</w:t>
      </w:r>
      <w:r w:rsidRPr="0A09C016" w:rsidR="0A09C016">
        <w:rPr>
          <w:rFonts w:ascii="Calibri" w:hAnsi="Calibri" w:eastAsia="" w:cs="" w:asciiTheme="minorAscii" w:hAnsiTheme="minorAscii" w:eastAsiaTheme="minorEastAsia" w:cstheme="minorBidi"/>
          <w:color w:val="auto"/>
          <w:sz w:val="22"/>
          <w:szCs w:val="22"/>
        </w:rPr>
        <w:t xml:space="preserve"> </w:t>
      </w:r>
      <w:r w:rsidRPr="0A09C016" w:rsidR="0A09C016">
        <w:rPr>
          <w:rFonts w:ascii="Calibri" w:hAnsi="Calibri" w:eastAsia="" w:cs="" w:asciiTheme="minorAscii" w:hAnsiTheme="minorAscii" w:eastAsiaTheme="minorEastAsia" w:cstheme="minorBidi"/>
          <w:color w:val="auto"/>
          <w:sz w:val="22"/>
          <w:szCs w:val="22"/>
        </w:rPr>
        <w:t xml:space="preserve">that are acquired or generated in the module and sent to the </w:t>
      </w:r>
      <w:r w:rsidRPr="0A09C016" w:rsidR="0A09C016">
        <w:rPr>
          <w:rFonts w:ascii="Calibri" w:hAnsi="Calibri" w:eastAsia="" w:cs="" w:asciiTheme="minorAscii" w:hAnsiTheme="minorAscii" w:eastAsiaTheme="minorEastAsia" w:cstheme="minorBidi"/>
          <w:color w:val="auto"/>
          <w:sz w:val="22"/>
          <w:szCs w:val="22"/>
        </w:rPr>
        <w:t xml:space="preserve">engine are </w:t>
      </w:r>
      <w:r w:rsidRPr="0A09C016" w:rsidR="0A09C016">
        <w:rPr>
          <w:rFonts w:ascii="Calibri" w:hAnsi="Calibri" w:eastAsia="" w:cs="" w:asciiTheme="minorAscii" w:hAnsiTheme="minorAscii" w:eastAsiaTheme="minorEastAsia" w:cstheme="minorBidi"/>
          <w:b w:val="1"/>
          <w:bCs w:val="1"/>
          <w:color w:val="auto"/>
          <w:sz w:val="22"/>
          <w:szCs w:val="22"/>
        </w:rPr>
        <w:t>Input Channels</w:t>
      </w:r>
      <w:r w:rsidRPr="0A09C016" w:rsidR="0A09C016">
        <w:rPr>
          <w:rFonts w:ascii="Calibri" w:hAnsi="Calibri" w:eastAsia="" w:cs="" w:asciiTheme="minorAscii" w:hAnsiTheme="minorAscii" w:eastAsiaTheme="minorEastAsia" w:cstheme="minorBidi"/>
          <w:color w:val="auto"/>
          <w:sz w:val="22"/>
          <w:szCs w:val="22"/>
        </w:rPr>
        <w:t xml:space="preserve">, while those that are sent from the engine to the module are </w:t>
      </w:r>
      <w:r w:rsidRPr="0A09C016" w:rsidR="0A09C016">
        <w:rPr>
          <w:rFonts w:ascii="Calibri" w:hAnsi="Calibri" w:eastAsia="" w:cs="" w:asciiTheme="minorAscii" w:hAnsiTheme="minorAscii" w:eastAsiaTheme="minorEastAsia" w:cstheme="minorBidi"/>
          <w:b w:val="1"/>
          <w:bCs w:val="1"/>
          <w:color w:val="auto"/>
          <w:sz w:val="22"/>
          <w:szCs w:val="22"/>
        </w:rPr>
        <w:t>Output Channels</w:t>
      </w:r>
      <w:r w:rsidRPr="0A09C016" w:rsidR="0A09C016">
        <w:rPr>
          <w:rFonts w:ascii="Calibri" w:hAnsi="Calibri" w:eastAsia="" w:cs="" w:asciiTheme="minorAscii" w:hAnsiTheme="minorAscii" w:eastAsiaTheme="minorEastAsia" w:cstheme="minorBidi"/>
          <w:color w:val="auto"/>
          <w:sz w:val="22"/>
          <w:szCs w:val="22"/>
        </w:rPr>
        <w:t xml:space="preserve">. Similarly, </w:t>
      </w:r>
      <w:r w:rsidRPr="0A09C016" w:rsidR="0A09C016">
        <w:rPr>
          <w:rFonts w:ascii="Calibri" w:hAnsi="Calibri" w:eastAsia="" w:cs="" w:asciiTheme="minorAscii" w:hAnsiTheme="minorAscii" w:eastAsiaTheme="minorEastAsia" w:cstheme="minorBidi"/>
          <w:b w:val="1"/>
          <w:bCs w:val="1"/>
          <w:color w:val="auto"/>
          <w:sz w:val="22"/>
          <w:szCs w:val="22"/>
        </w:rPr>
        <w:t>Processing Parameters</w:t>
      </w:r>
      <w:r w:rsidRPr="0A09C016" w:rsidR="0A09C016">
        <w:rPr>
          <w:rFonts w:ascii="Calibri" w:hAnsi="Calibri" w:eastAsia="" w:cs="" w:asciiTheme="minorAscii" w:hAnsiTheme="minorAscii" w:eastAsiaTheme="minorEastAsia" w:cstheme="minorBidi"/>
          <w:color w:val="auto"/>
          <w:sz w:val="22"/>
          <w:szCs w:val="22"/>
        </w:rPr>
        <w:t xml:space="preserve"> and</w:t>
      </w:r>
      <w:r w:rsidRPr="0A09C016" w:rsidR="0A09C016">
        <w:rPr>
          <w:rFonts w:ascii="Calibri" w:hAnsi="Calibri" w:eastAsia="" w:cs="" w:asciiTheme="minorAscii" w:hAnsiTheme="minorAscii" w:eastAsiaTheme="minorEastAsia" w:cstheme="minorBidi"/>
          <w:b w:val="1"/>
          <w:bCs w:val="1"/>
          <w:color w:val="auto"/>
          <w:sz w:val="22"/>
          <w:szCs w:val="22"/>
        </w:rPr>
        <w:t xml:space="preserve"> Processing Results</w:t>
      </w:r>
      <w:r w:rsidRPr="0A09C016" w:rsidR="0A09C016">
        <w:rPr>
          <w:rFonts w:ascii="Calibri" w:hAnsi="Calibri" w:eastAsia="" w:cs="" w:asciiTheme="minorAscii" w:hAnsiTheme="minorAscii" w:eastAsiaTheme="minorEastAsia" w:cstheme="minorBidi"/>
          <w:color w:val="auto"/>
          <w:sz w:val="22"/>
          <w:szCs w:val="22"/>
        </w:rPr>
        <w:t xml:space="preserve"> are the inputs and outputs of a Processing Module respectively. The engine then takes care of taking the value of a Channel and passing it to an engine Tag (in the case of an Input or Processing Result), or vice-versa (in the case of an output or Processing Parameter). The link between the Channel and the Tag is called a </w:t>
      </w:r>
      <w:r w:rsidRPr="0A09C016" w:rsidR="0A09C016">
        <w:rPr>
          <w:rFonts w:ascii="Calibri" w:hAnsi="Calibri" w:eastAsia="" w:cs="" w:asciiTheme="minorAscii" w:hAnsiTheme="minorAscii" w:eastAsiaTheme="minorEastAsia" w:cstheme="minorBidi"/>
          <w:b w:val="1"/>
          <w:bCs w:val="1"/>
          <w:color w:val="auto"/>
          <w:sz w:val="22"/>
          <w:szCs w:val="22"/>
        </w:rPr>
        <w:t>Mapping</w:t>
      </w:r>
      <w:r w:rsidRPr="0A09C016" w:rsidR="0A09C016">
        <w:rPr>
          <w:rFonts w:ascii="Calibri" w:hAnsi="Calibri" w:eastAsia="" w:cs="" w:asciiTheme="minorAscii" w:hAnsiTheme="minorAscii" w:eastAsiaTheme="minorEastAsia" w:cstheme="minorBidi"/>
          <w:color w:val="auto"/>
          <w:sz w:val="22"/>
          <w:szCs w:val="22"/>
        </w:rPr>
        <w:t xml:space="preserve">, and it is defined using the </w:t>
      </w:r>
      <w:r w:rsidRPr="0A09C016" w:rsidR="0A09C016">
        <w:rPr>
          <w:rFonts w:ascii="Calibri" w:hAnsi="Calibri" w:eastAsia="" w:cs="" w:asciiTheme="minorAscii" w:hAnsiTheme="minorAscii" w:eastAsiaTheme="minorEastAsia" w:cstheme="minorBidi"/>
          <w:b w:val="1"/>
          <w:bCs w:val="1"/>
          <w:color w:val="auto"/>
          <w:sz w:val="22"/>
          <w:szCs w:val="22"/>
        </w:rPr>
        <w:t>Configuration Editor</w:t>
      </w:r>
      <w:r w:rsidRPr="0A09C016" w:rsidR="0A09C016">
        <w:rPr>
          <w:rFonts w:ascii="Calibri" w:hAnsi="Calibri" w:eastAsia="" w:cs="" w:asciiTheme="minorAscii" w:hAnsiTheme="minorAscii" w:eastAsiaTheme="minorEastAsia" w:cstheme="minorBidi"/>
          <w:color w:val="auto"/>
          <w:sz w:val="22"/>
          <w:szCs w:val="22"/>
        </w:rPr>
        <w:t>.</w:t>
      </w:r>
    </w:p>
    <w:p w:rsidRPr="00E810A5" w:rsidR="00E810A5" w:rsidP="097D4A1F" w:rsidRDefault="00E810A5" w14:paraId="140CFAFD" w14:textId="77777777">
      <w:pPr>
        <w:pStyle w:val="Default"/>
        <w:rPr>
          <w:rFonts w:asciiTheme="minorHAnsi" w:hAnsiTheme="minorHAnsi" w:eastAsiaTheme="minorEastAsia" w:cstheme="minorBidi"/>
          <w:color w:val="auto"/>
          <w:sz w:val="22"/>
          <w:szCs w:val="22"/>
        </w:rPr>
      </w:pPr>
    </w:p>
    <w:p w:rsidR="00E17E1C" w:rsidP="0A09C016" w:rsidRDefault="7586AD55" w14:paraId="06DE01CF" w14:noSpellErr="1" w14:textId="495BB620">
      <w:pPr>
        <w:pStyle w:val="Default"/>
        <w:rPr>
          <w:rFonts w:ascii="Calibri" w:hAnsi="Calibri" w:eastAsia="" w:cs="" w:asciiTheme="minorAscii" w:hAnsiTheme="minorAscii" w:eastAsiaTheme="minorEastAsia" w:cstheme="minorBidi"/>
          <w:b w:val="0"/>
          <w:bCs w:val="0"/>
          <w:i w:val="1"/>
          <w:iCs w:val="1"/>
          <w:color w:val="auto"/>
          <w:sz w:val="22"/>
          <w:szCs w:val="22"/>
        </w:rPr>
      </w:pPr>
      <w:r w:rsidRPr="0A09C016" w:rsidR="0A09C016">
        <w:rPr>
          <w:rFonts w:ascii="Calibri" w:hAnsi="Calibri" w:eastAsia="" w:cs="" w:asciiTheme="minorAscii" w:hAnsiTheme="minorAscii" w:eastAsiaTheme="minorEastAsia" w:cstheme="minorBidi"/>
          <w:color w:val="auto"/>
          <w:sz w:val="22"/>
          <w:szCs w:val="22"/>
        </w:rPr>
        <w:t xml:space="preserve">Take the following example </w:t>
      </w:r>
      <w:r w:rsidRPr="0A09C016" w:rsidR="0A09C016">
        <w:rPr>
          <w:rFonts w:ascii="Calibri" w:hAnsi="Calibri" w:eastAsia="" w:cs="" w:asciiTheme="minorAscii" w:hAnsiTheme="minorAscii" w:eastAsiaTheme="minorEastAsia" w:cstheme="minorBidi"/>
          <w:color w:val="auto"/>
          <w:sz w:val="22"/>
          <w:szCs w:val="22"/>
        </w:rPr>
        <w:t>of a temperature control system</w:t>
      </w:r>
      <w:r w:rsidRPr="0A09C016" w:rsidR="0A09C016">
        <w:rPr>
          <w:rFonts w:ascii="Calibri" w:hAnsi="Calibri" w:eastAsia="" w:cs="" w:asciiTheme="minorAscii" w:hAnsiTheme="minorAscii" w:eastAsiaTheme="minorEastAsia" w:cstheme="minorBidi"/>
          <w:color w:val="auto"/>
          <w:sz w:val="22"/>
          <w:szCs w:val="22"/>
        </w:rPr>
        <w:t xml:space="preserve"> </w:t>
      </w:r>
      <w:r w:rsidRPr="0A09C016" w:rsidR="0A09C016">
        <w:rPr>
          <w:rFonts w:ascii="Calibri" w:hAnsi="Calibri" w:eastAsia="" w:cs="" w:asciiTheme="minorAscii" w:hAnsiTheme="minorAscii" w:eastAsiaTheme="minorEastAsia" w:cstheme="minorBidi"/>
          <w:color w:val="auto"/>
          <w:sz w:val="22"/>
          <w:szCs w:val="22"/>
        </w:rPr>
        <w:t xml:space="preserve">to clarify the previous terminology. </w:t>
      </w:r>
      <w:r w:rsidRPr="0A09C016" w:rsidR="0A09C016">
        <w:rPr>
          <w:rFonts w:ascii="Calibri" w:hAnsi="Calibri" w:eastAsia="" w:cs="" w:asciiTheme="minorAscii" w:hAnsiTheme="minorAscii" w:eastAsiaTheme="minorEastAsia" w:cstheme="minorBidi"/>
          <w:color w:val="auto"/>
          <w:sz w:val="22"/>
          <w:szCs w:val="22"/>
        </w:rPr>
        <w:t xml:space="preserve">The </w:t>
      </w:r>
      <w:r w:rsidRPr="0A09C016" w:rsidR="0A09C016">
        <w:rPr>
          <w:rFonts w:ascii="Calibri" w:hAnsi="Calibri" w:eastAsia="" w:cs="" w:asciiTheme="minorAscii" w:hAnsiTheme="minorAscii" w:eastAsiaTheme="minorEastAsia" w:cstheme="minorBidi"/>
          <w:b w:val="1"/>
          <w:bCs w:val="1"/>
          <w:i w:val="1"/>
          <w:iCs w:val="1"/>
          <w:color w:val="auto"/>
          <w:sz w:val="22"/>
          <w:szCs w:val="22"/>
        </w:rPr>
        <w:t>Temperature Chamber Model</w:t>
      </w:r>
      <w:r w:rsidRPr="0A09C016" w:rsidR="0A09C016">
        <w:rPr>
          <w:rFonts w:ascii="Calibri" w:hAnsi="Calibri" w:eastAsia="" w:cs="" w:asciiTheme="minorAscii" w:hAnsiTheme="minorAscii" w:eastAsiaTheme="minorEastAsia" w:cstheme="minorBidi"/>
          <w:color w:val="auto"/>
          <w:sz w:val="22"/>
          <w:szCs w:val="22"/>
        </w:rPr>
        <w:t xml:space="preserve"> </w:t>
      </w:r>
      <w:r w:rsidRPr="0A09C016" w:rsidR="0A09C016">
        <w:rPr>
          <w:rFonts w:ascii="Calibri" w:hAnsi="Calibri" w:eastAsia="" w:cs="" w:asciiTheme="minorAscii" w:hAnsiTheme="minorAscii" w:eastAsiaTheme="minorEastAsia" w:cstheme="minorBidi"/>
          <w:color w:val="auto"/>
          <w:sz w:val="22"/>
          <w:szCs w:val="22"/>
        </w:rPr>
        <w:t xml:space="preserve">is the module that contains the I/O for the system. </w:t>
      </w:r>
      <w:r w:rsidRPr="0A09C016" w:rsidR="0A09C016">
        <w:rPr>
          <w:rFonts w:ascii="Calibri" w:hAnsi="Calibri" w:eastAsia="" w:cs="" w:asciiTheme="minorAscii" w:hAnsiTheme="minorAscii" w:eastAsiaTheme="minorEastAsia" w:cstheme="minorBidi"/>
          <w:color w:val="auto"/>
          <w:sz w:val="22"/>
          <w:szCs w:val="22"/>
        </w:rPr>
        <w:t xml:space="preserve">The </w:t>
      </w:r>
      <w:r w:rsidRPr="0A09C016" w:rsidR="0A09C016">
        <w:rPr>
          <w:rFonts w:ascii="Calibri" w:hAnsi="Calibri" w:eastAsia="" w:cs="" w:asciiTheme="minorAscii" w:hAnsiTheme="minorAscii" w:eastAsiaTheme="minorEastAsia" w:cstheme="minorBidi"/>
          <w:b w:val="1"/>
          <w:bCs w:val="1"/>
          <w:i w:val="1"/>
          <w:iCs w:val="1"/>
          <w:color w:val="auto"/>
          <w:sz w:val="22"/>
          <w:szCs w:val="22"/>
        </w:rPr>
        <w:t>Temperature Controller Logic</w:t>
      </w:r>
      <w:r w:rsidRPr="0A09C016" w:rsidR="0A09C016">
        <w:rPr>
          <w:rFonts w:ascii="Calibri" w:hAnsi="Calibri" w:eastAsia="" w:cs="" w:asciiTheme="minorAscii" w:hAnsiTheme="minorAscii" w:eastAsiaTheme="minorEastAsia" w:cstheme="minorBidi"/>
          <w:b w:val="1"/>
          <w:bCs w:val="1"/>
          <w:i w:val="1"/>
          <w:iCs w:val="1"/>
          <w:color w:val="auto"/>
          <w:sz w:val="22"/>
          <w:szCs w:val="22"/>
        </w:rPr>
        <w:t xml:space="preserve"> </w:t>
      </w:r>
      <w:r w:rsidRPr="0A09C016" w:rsidR="0A09C016">
        <w:rPr>
          <w:rFonts w:ascii="Calibri" w:hAnsi="Calibri" w:eastAsia="" w:cs="" w:asciiTheme="minorAscii" w:hAnsiTheme="minorAscii" w:eastAsiaTheme="minorEastAsia" w:cstheme="minorBidi"/>
          <w:b w:val="0"/>
          <w:bCs w:val="0"/>
          <w:i w:val="0"/>
          <w:iCs w:val="0"/>
          <w:color w:val="auto"/>
          <w:sz w:val="22"/>
          <w:szCs w:val="22"/>
        </w:rPr>
        <w:t xml:space="preserve">module is the control algorithm that computes the value of the outputs based on the inputs. </w:t>
      </w:r>
      <w:r w:rsidRPr="0A09C016" w:rsidR="0A09C016">
        <w:rPr>
          <w:rFonts w:ascii="Calibri" w:hAnsi="Calibri" w:eastAsia="" w:cs="" w:asciiTheme="minorAscii" w:hAnsiTheme="minorAscii" w:eastAsiaTheme="minorEastAsia" w:cstheme="minorBidi"/>
          <w:b w:val="1"/>
          <w:bCs w:val="1"/>
          <w:i w:val="1"/>
          <w:iCs w:val="1"/>
          <w:color w:val="auto"/>
          <w:sz w:val="22"/>
          <w:szCs w:val="22"/>
        </w:rPr>
        <w:t>Temperature Chamber Model</w:t>
      </w:r>
      <w:r w:rsidRPr="0A09C016" w:rsidR="0A09C016">
        <w:rPr>
          <w:rFonts w:ascii="Calibri" w:hAnsi="Calibri" w:eastAsia="" w:cs="" w:asciiTheme="minorAscii" w:hAnsiTheme="minorAscii" w:eastAsiaTheme="minorEastAsia" w:cstheme="minorBidi"/>
          <w:color w:val="auto"/>
          <w:sz w:val="22"/>
          <w:szCs w:val="22"/>
        </w:rPr>
        <w:t xml:space="preserve"> has an Input Channel called </w:t>
      </w:r>
      <w:r w:rsidRPr="0A09C016" w:rsidR="0A09C016">
        <w:rPr>
          <w:rFonts w:ascii="Calibri" w:hAnsi="Calibri" w:eastAsia="" w:cs="" w:asciiTheme="minorAscii" w:hAnsiTheme="minorAscii" w:eastAsiaTheme="minorEastAsia" w:cstheme="minorBidi"/>
          <w:b w:val="1"/>
          <w:bCs w:val="1"/>
          <w:i w:val="1"/>
          <w:iCs w:val="1"/>
          <w:color w:val="auto"/>
          <w:sz w:val="22"/>
          <w:szCs w:val="22"/>
        </w:rPr>
        <w:t>Thermocouple Reading</w:t>
      </w:r>
      <w:r w:rsidRPr="0A09C016" w:rsidR="0A09C016">
        <w:rPr>
          <w:rFonts w:ascii="Calibri" w:hAnsi="Calibri" w:eastAsia="" w:cs="" w:asciiTheme="minorAscii" w:hAnsiTheme="minorAscii" w:eastAsiaTheme="minorEastAsia" w:cstheme="minorBidi"/>
          <w:i w:val="1"/>
          <w:iCs w:val="1"/>
          <w:color w:val="auto"/>
          <w:sz w:val="22"/>
          <w:szCs w:val="22"/>
        </w:rPr>
        <w:t xml:space="preserve"> </w:t>
      </w:r>
      <w:r w:rsidRPr="0A09C016" w:rsidR="0A09C016">
        <w:rPr>
          <w:rFonts w:ascii="Calibri" w:hAnsi="Calibri" w:eastAsia="" w:cs="" w:asciiTheme="minorAscii" w:hAnsiTheme="minorAscii" w:eastAsiaTheme="minorEastAsia" w:cstheme="minorBidi"/>
          <w:color w:val="auto"/>
          <w:sz w:val="22"/>
          <w:szCs w:val="22"/>
        </w:rPr>
        <w:t xml:space="preserve">– the module implements reading from a thermocouple and puts the value into the </w:t>
      </w:r>
      <w:r w:rsidRPr="0A09C016" w:rsidR="0A09C016">
        <w:rPr>
          <w:rFonts w:ascii="Calibri" w:hAnsi="Calibri" w:eastAsia="" w:cs="" w:asciiTheme="minorAscii" w:hAnsiTheme="minorAscii" w:eastAsiaTheme="minorEastAsia" w:cstheme="minorBidi"/>
          <w:b w:val="1"/>
          <w:bCs w:val="1"/>
          <w:color w:val="auto"/>
          <w:sz w:val="22"/>
          <w:szCs w:val="22"/>
        </w:rPr>
        <w:t>Thermocouple Reading</w:t>
      </w:r>
      <w:r w:rsidRPr="0A09C016" w:rsidR="0A09C016">
        <w:rPr>
          <w:rFonts w:ascii="Calibri" w:hAnsi="Calibri" w:eastAsia="" w:cs="" w:asciiTheme="minorAscii" w:hAnsiTheme="minorAscii" w:eastAsiaTheme="minorEastAsia" w:cstheme="minorBidi"/>
          <w:color w:val="auto"/>
          <w:sz w:val="22"/>
          <w:szCs w:val="22"/>
        </w:rPr>
        <w:t xml:space="preserve"> channel. This </w:t>
      </w:r>
      <w:r w:rsidRPr="0A09C016" w:rsidR="0A09C016">
        <w:rPr>
          <w:rFonts w:ascii="Calibri" w:hAnsi="Calibri" w:eastAsia="" w:cs="" w:asciiTheme="minorAscii" w:hAnsiTheme="minorAscii" w:eastAsiaTheme="minorEastAsia" w:cstheme="minorBidi"/>
          <w:b w:val="1"/>
          <w:bCs w:val="1"/>
          <w:i w:val="1"/>
          <w:iCs w:val="1"/>
          <w:color w:val="auto"/>
          <w:sz w:val="22"/>
          <w:szCs w:val="22"/>
        </w:rPr>
        <w:t>Thermocouple Reading Channel</w:t>
      </w:r>
      <w:r w:rsidRPr="0A09C016" w:rsidR="0A09C016">
        <w:rPr>
          <w:rFonts w:ascii="Calibri" w:hAnsi="Calibri" w:eastAsia="" w:cs="" w:asciiTheme="minorAscii" w:hAnsiTheme="minorAscii" w:eastAsiaTheme="minorEastAsia" w:cstheme="minorBidi"/>
          <w:color w:val="auto"/>
          <w:sz w:val="22"/>
          <w:szCs w:val="22"/>
        </w:rPr>
        <w:t xml:space="preserve"> is mapped to a Tag called </w:t>
      </w:r>
      <w:r w:rsidRPr="0A09C016" w:rsidR="0A09C016">
        <w:rPr>
          <w:rFonts w:ascii="Calibri" w:hAnsi="Calibri" w:eastAsia="" w:cs="" w:asciiTheme="minorAscii" w:hAnsiTheme="minorAscii" w:eastAsiaTheme="minorEastAsia" w:cstheme="minorBidi"/>
          <w:b w:val="1"/>
          <w:bCs w:val="1"/>
          <w:i w:val="1"/>
          <w:iCs w:val="1"/>
          <w:color w:val="auto"/>
          <w:sz w:val="22"/>
          <w:szCs w:val="22"/>
        </w:rPr>
        <w:t xml:space="preserve">Temperature </w:t>
      </w:r>
      <w:r w:rsidRPr="0A09C016" w:rsidR="0A09C016">
        <w:rPr>
          <w:rFonts w:ascii="Calibri" w:hAnsi="Calibri" w:eastAsia="" w:cs="" w:asciiTheme="minorAscii" w:hAnsiTheme="minorAscii" w:eastAsiaTheme="minorEastAsia" w:cstheme="minorBidi"/>
          <w:color w:val="auto"/>
          <w:sz w:val="22"/>
          <w:szCs w:val="22"/>
        </w:rPr>
        <w:t xml:space="preserve">– the engine will then take the value that the module places onto the channel and put it on the tag. Then the </w:t>
      </w:r>
      <w:r w:rsidRPr="0A09C016" w:rsidR="0A09C016">
        <w:rPr>
          <w:rFonts w:ascii="Calibri" w:hAnsi="Calibri" w:eastAsia="" w:cs="" w:asciiTheme="minorAscii" w:hAnsiTheme="minorAscii" w:eastAsiaTheme="minorEastAsia" w:cstheme="minorBidi"/>
          <w:b w:val="1"/>
          <w:bCs w:val="1"/>
          <w:i w:val="1"/>
          <w:iCs w:val="1"/>
          <w:color w:val="auto"/>
          <w:sz w:val="22"/>
          <w:szCs w:val="22"/>
        </w:rPr>
        <w:t>Temperature</w:t>
      </w:r>
      <w:r w:rsidRPr="0A09C016" w:rsidR="0A09C016">
        <w:rPr>
          <w:rFonts w:ascii="Calibri" w:hAnsi="Calibri" w:eastAsia="" w:cs="" w:asciiTheme="minorAscii" w:hAnsiTheme="minorAscii" w:eastAsiaTheme="minorEastAsia" w:cstheme="minorBidi"/>
          <w:color w:val="auto"/>
          <w:sz w:val="22"/>
          <w:szCs w:val="22"/>
        </w:rPr>
        <w:t xml:space="preserve"> Tag’s value is passed by the engine to </w:t>
      </w:r>
      <w:r w:rsidRPr="0A09C016" w:rsidR="0A09C016">
        <w:rPr>
          <w:rFonts w:ascii="Calibri" w:hAnsi="Calibri" w:eastAsia="" w:cs="" w:asciiTheme="minorAscii" w:hAnsiTheme="minorAscii" w:eastAsiaTheme="minorEastAsia" w:cstheme="minorBidi"/>
          <w:b w:val="1"/>
          <w:bCs w:val="1"/>
          <w:i w:val="1"/>
          <w:iCs w:val="1"/>
          <w:color w:val="auto"/>
          <w:sz w:val="22"/>
          <w:szCs w:val="22"/>
        </w:rPr>
        <w:t>Temperature</w:t>
      </w:r>
      <w:r w:rsidRPr="0A09C016" w:rsidR="0A09C016">
        <w:rPr>
          <w:rFonts w:ascii="Calibri" w:hAnsi="Calibri" w:eastAsia="" w:cs="" w:asciiTheme="minorAscii" w:hAnsiTheme="minorAscii" w:eastAsiaTheme="minorEastAsia" w:cstheme="minorBidi"/>
          <w:color w:val="auto"/>
          <w:sz w:val="22"/>
          <w:szCs w:val="22"/>
        </w:rPr>
        <w:t>, a</w:t>
      </w:r>
      <w:r w:rsidRPr="0A09C016" w:rsidR="0A09C016">
        <w:rPr>
          <w:rFonts w:ascii="Calibri" w:hAnsi="Calibri" w:eastAsia="" w:cs="" w:asciiTheme="minorAscii" w:hAnsiTheme="minorAscii" w:eastAsiaTheme="minorEastAsia" w:cstheme="minorBidi"/>
          <w:color w:val="auto"/>
          <w:sz w:val="22"/>
          <w:szCs w:val="22"/>
        </w:rPr>
        <w:t xml:space="preserve"> Processing Parameter </w:t>
      </w:r>
      <w:r w:rsidRPr="0A09C016" w:rsidR="0A09C016">
        <w:rPr>
          <w:rFonts w:ascii="Calibri" w:hAnsi="Calibri" w:eastAsia="" w:cs="" w:asciiTheme="minorAscii" w:hAnsiTheme="minorAscii" w:eastAsiaTheme="minorEastAsia" w:cstheme="minorBidi"/>
          <w:color w:val="auto"/>
          <w:sz w:val="22"/>
          <w:szCs w:val="22"/>
        </w:rPr>
        <w:t xml:space="preserve">Channel that belongs </w:t>
      </w:r>
      <w:r w:rsidRPr="0A09C016" w:rsidR="0A09C016">
        <w:rPr>
          <w:rFonts w:ascii="Calibri" w:hAnsi="Calibri" w:eastAsia="" w:cs="" w:asciiTheme="minorAscii" w:hAnsiTheme="minorAscii" w:eastAsiaTheme="minorEastAsia" w:cstheme="minorBidi"/>
          <w:b w:val="1"/>
          <w:bCs w:val="1"/>
          <w:i w:val="1"/>
          <w:iCs w:val="1"/>
          <w:color w:val="auto"/>
          <w:sz w:val="22"/>
          <w:szCs w:val="22"/>
        </w:rPr>
        <w:t>Temperature Controller Logic</w:t>
      </w:r>
      <w:r w:rsidRPr="0A09C016" w:rsidR="0A09C016">
        <w:rPr>
          <w:rFonts w:ascii="Calibri" w:hAnsi="Calibri" w:eastAsia="" w:cs="" w:asciiTheme="minorAscii" w:hAnsiTheme="minorAscii" w:eastAsiaTheme="minorEastAsia" w:cstheme="minorBidi"/>
          <w:color w:val="auto"/>
          <w:sz w:val="22"/>
          <w:szCs w:val="22"/>
        </w:rPr>
        <w:t xml:space="preserve">. </w:t>
      </w:r>
      <w:r w:rsidRPr="0A09C016" w:rsidR="0A09C016">
        <w:rPr>
          <w:rFonts w:ascii="Calibri" w:hAnsi="Calibri" w:eastAsia="" w:cs="" w:asciiTheme="minorAscii" w:hAnsiTheme="minorAscii" w:eastAsiaTheme="minorEastAsia" w:cstheme="minorBidi"/>
          <w:color w:val="auto"/>
          <w:sz w:val="22"/>
          <w:szCs w:val="22"/>
        </w:rPr>
        <w:t xml:space="preserve">This processing </w:t>
      </w:r>
      <w:r w:rsidRPr="0A09C016" w:rsidR="0A09C016">
        <w:rPr>
          <w:rFonts w:ascii="Calibri" w:hAnsi="Calibri" w:eastAsia="" w:cs="" w:asciiTheme="minorAscii" w:hAnsiTheme="minorAscii" w:eastAsiaTheme="minorEastAsia" w:cstheme="minorBidi"/>
          <w:color w:val="auto"/>
          <w:sz w:val="22"/>
          <w:szCs w:val="22"/>
        </w:rPr>
        <w:t>module</w:t>
      </w:r>
      <w:r w:rsidRPr="0A09C016" w:rsidR="0A09C016">
        <w:rPr>
          <w:rFonts w:ascii="Calibri" w:hAnsi="Calibri" w:eastAsia="" w:cs="" w:asciiTheme="minorAscii" w:hAnsiTheme="minorAscii" w:eastAsiaTheme="minorEastAsia" w:cstheme="minorBidi"/>
          <w:color w:val="auto"/>
          <w:sz w:val="22"/>
          <w:szCs w:val="22"/>
        </w:rPr>
        <w:t xml:space="preserve"> has an algorithm inside of it to determine the values of the </w:t>
      </w:r>
      <w:r w:rsidRPr="0A09C016" w:rsidR="0A09C016">
        <w:rPr>
          <w:rFonts w:ascii="Calibri" w:hAnsi="Calibri" w:eastAsia="" w:cs="" w:asciiTheme="minorAscii" w:hAnsiTheme="minorAscii" w:eastAsiaTheme="minorEastAsia" w:cstheme="minorBidi"/>
          <w:b w:val="1"/>
          <w:bCs w:val="1"/>
          <w:color w:val="auto"/>
          <w:sz w:val="22"/>
          <w:szCs w:val="22"/>
        </w:rPr>
        <w:t xml:space="preserve">Fan </w:t>
      </w:r>
      <w:r w:rsidRPr="0A09C016" w:rsidR="0A09C016">
        <w:rPr>
          <w:rFonts w:ascii="Calibri" w:hAnsi="Calibri" w:eastAsia="" w:cs="" w:asciiTheme="minorAscii" w:hAnsiTheme="minorAscii" w:eastAsiaTheme="minorEastAsia" w:cstheme="minorBidi"/>
          <w:color w:val="auto"/>
          <w:sz w:val="22"/>
          <w:szCs w:val="22"/>
        </w:rPr>
        <w:t xml:space="preserve">and </w:t>
      </w:r>
      <w:r w:rsidRPr="0A09C016" w:rsidR="0A09C016">
        <w:rPr>
          <w:rFonts w:ascii="Calibri" w:hAnsi="Calibri" w:eastAsia="" w:cs="" w:asciiTheme="minorAscii" w:hAnsiTheme="minorAscii" w:eastAsiaTheme="minorEastAsia" w:cstheme="minorBidi"/>
          <w:b w:val="1"/>
          <w:bCs w:val="1"/>
          <w:color w:val="auto"/>
          <w:sz w:val="22"/>
          <w:szCs w:val="22"/>
        </w:rPr>
        <w:t xml:space="preserve">Lamp </w:t>
      </w:r>
      <w:r w:rsidRPr="0A09C016" w:rsidR="0A09C016">
        <w:rPr>
          <w:rFonts w:ascii="Calibri" w:hAnsi="Calibri" w:eastAsia="" w:cs="" w:asciiTheme="minorAscii" w:hAnsiTheme="minorAscii" w:eastAsiaTheme="minorEastAsia" w:cstheme="minorBidi"/>
          <w:b w:val="0"/>
          <w:bCs w:val="0"/>
          <w:i w:val="0"/>
          <w:iCs w:val="0"/>
          <w:color w:val="auto"/>
          <w:sz w:val="22"/>
          <w:szCs w:val="22"/>
        </w:rPr>
        <w:t>Processing Results C</w:t>
      </w:r>
      <w:r w:rsidRPr="0A09C016" w:rsidR="0A09C016">
        <w:rPr>
          <w:rFonts w:ascii="Calibri" w:hAnsi="Calibri" w:eastAsia="" w:cs="" w:asciiTheme="minorAscii" w:hAnsiTheme="minorAscii" w:eastAsiaTheme="minorEastAsia" w:cstheme="minorBidi"/>
          <w:b w:val="0"/>
          <w:bCs w:val="0"/>
          <w:i w:val="0"/>
          <w:iCs w:val="0"/>
          <w:color w:val="auto"/>
          <w:sz w:val="22"/>
          <w:szCs w:val="22"/>
        </w:rPr>
        <w:t xml:space="preserve">hannels, which are mapped to the </w:t>
      </w:r>
      <w:r w:rsidRPr="0A09C016" w:rsidR="0A09C016">
        <w:rPr>
          <w:rFonts w:ascii="Calibri" w:hAnsi="Calibri" w:eastAsia="" w:cs="" w:asciiTheme="minorAscii" w:hAnsiTheme="minorAscii" w:eastAsiaTheme="minorEastAsia" w:cstheme="minorBidi"/>
          <w:b w:val="1"/>
          <w:bCs w:val="1"/>
          <w:i w:val="0"/>
          <w:iCs w:val="0"/>
          <w:color w:val="auto"/>
          <w:sz w:val="22"/>
          <w:szCs w:val="22"/>
        </w:rPr>
        <w:t xml:space="preserve">Fan </w:t>
      </w:r>
      <w:r w:rsidRPr="0A09C016" w:rsidR="0A09C016">
        <w:rPr>
          <w:rFonts w:ascii="Calibri" w:hAnsi="Calibri" w:eastAsia="" w:cs="" w:asciiTheme="minorAscii" w:hAnsiTheme="minorAscii" w:eastAsiaTheme="minorEastAsia" w:cstheme="minorBidi"/>
          <w:b w:val="0"/>
          <w:bCs w:val="0"/>
          <w:i w:val="0"/>
          <w:iCs w:val="0"/>
          <w:color w:val="auto"/>
          <w:sz w:val="22"/>
          <w:szCs w:val="22"/>
        </w:rPr>
        <w:t xml:space="preserve">and </w:t>
      </w:r>
      <w:r w:rsidRPr="0A09C016" w:rsidR="0A09C016">
        <w:rPr>
          <w:rFonts w:ascii="Calibri" w:hAnsi="Calibri" w:eastAsia="" w:cs="" w:asciiTheme="minorAscii" w:hAnsiTheme="minorAscii" w:eastAsiaTheme="minorEastAsia" w:cstheme="minorBidi"/>
          <w:b w:val="1"/>
          <w:bCs w:val="1"/>
          <w:i w:val="0"/>
          <w:iCs w:val="0"/>
          <w:color w:val="auto"/>
          <w:sz w:val="22"/>
          <w:szCs w:val="22"/>
        </w:rPr>
        <w:t>Lamp</w:t>
      </w:r>
      <w:r w:rsidRPr="0A09C016" w:rsidR="0A09C016">
        <w:rPr>
          <w:rFonts w:ascii="Calibri" w:hAnsi="Calibri" w:eastAsia="" w:cs="" w:asciiTheme="minorAscii" w:hAnsiTheme="minorAscii" w:eastAsiaTheme="minorEastAsia" w:cstheme="minorBidi"/>
          <w:b w:val="0"/>
          <w:bCs w:val="0"/>
          <w:i w:val="0"/>
          <w:iCs w:val="0"/>
          <w:color w:val="auto"/>
          <w:sz w:val="22"/>
          <w:szCs w:val="22"/>
        </w:rPr>
        <w:t xml:space="preserve"> tags. These tags are then mapped to the Output Channels </w:t>
      </w:r>
      <w:r w:rsidRPr="0A09C016" w:rsidR="0A09C016">
        <w:rPr>
          <w:rFonts w:ascii="Calibri" w:hAnsi="Calibri" w:eastAsia="" w:cs="" w:asciiTheme="minorAscii" w:hAnsiTheme="minorAscii" w:eastAsiaTheme="minorEastAsia" w:cstheme="minorBidi"/>
          <w:b w:val="1"/>
          <w:bCs w:val="1"/>
          <w:i w:val="0"/>
          <w:iCs w:val="0"/>
          <w:color w:val="auto"/>
          <w:sz w:val="22"/>
          <w:szCs w:val="22"/>
        </w:rPr>
        <w:t xml:space="preserve">Fan PWM </w:t>
      </w:r>
      <w:r w:rsidRPr="0A09C016" w:rsidR="0A09C016">
        <w:rPr>
          <w:rFonts w:ascii="Calibri" w:hAnsi="Calibri" w:eastAsia="" w:cs="" w:asciiTheme="minorAscii" w:hAnsiTheme="minorAscii" w:eastAsiaTheme="minorEastAsia" w:cstheme="minorBidi"/>
          <w:b w:val="0"/>
          <w:bCs w:val="0"/>
          <w:i w:val="0"/>
          <w:iCs w:val="0"/>
          <w:color w:val="auto"/>
          <w:sz w:val="22"/>
          <w:szCs w:val="22"/>
        </w:rPr>
        <w:t xml:space="preserve">and </w:t>
      </w:r>
      <w:r w:rsidRPr="0A09C016" w:rsidR="0A09C016">
        <w:rPr>
          <w:rFonts w:ascii="Calibri" w:hAnsi="Calibri" w:eastAsia="" w:cs="" w:asciiTheme="minorAscii" w:hAnsiTheme="minorAscii" w:eastAsiaTheme="minorEastAsia" w:cstheme="minorBidi"/>
          <w:b w:val="1"/>
          <w:bCs w:val="1"/>
          <w:i w:val="0"/>
          <w:iCs w:val="0"/>
          <w:color w:val="auto"/>
          <w:sz w:val="22"/>
          <w:szCs w:val="22"/>
        </w:rPr>
        <w:t xml:space="preserve">Lamp PWM </w:t>
      </w:r>
      <w:r w:rsidRPr="0A09C016" w:rsidR="0A09C016">
        <w:rPr>
          <w:rFonts w:ascii="Calibri" w:hAnsi="Calibri" w:eastAsia="" w:cs="" w:asciiTheme="minorAscii" w:hAnsiTheme="minorAscii" w:eastAsiaTheme="minorEastAsia" w:cstheme="minorBidi"/>
          <w:b w:val="0"/>
          <w:bCs w:val="0"/>
          <w:i w:val="0"/>
          <w:iCs w:val="0"/>
          <w:color w:val="auto"/>
          <w:sz w:val="22"/>
          <w:szCs w:val="22"/>
        </w:rPr>
        <w:t xml:space="preserve">of the </w:t>
      </w:r>
      <w:r w:rsidRPr="0A09C016" w:rsidR="0A09C016">
        <w:rPr>
          <w:rFonts w:ascii="Calibri" w:hAnsi="Calibri" w:eastAsia="" w:cs="" w:asciiTheme="minorAscii" w:hAnsiTheme="minorAscii" w:eastAsiaTheme="minorEastAsia" w:cstheme="minorBidi"/>
          <w:b w:val="1"/>
          <w:bCs w:val="1"/>
          <w:i w:val="0"/>
          <w:iCs w:val="0"/>
          <w:color w:val="auto"/>
          <w:sz w:val="22"/>
          <w:szCs w:val="22"/>
        </w:rPr>
        <w:t>Temperature Chamber Model</w:t>
      </w:r>
      <w:r w:rsidRPr="0A09C016" w:rsidR="0A09C016">
        <w:rPr>
          <w:rFonts w:ascii="Calibri" w:hAnsi="Calibri" w:eastAsia="" w:cs="" w:asciiTheme="minorAscii" w:hAnsiTheme="minorAscii" w:eastAsiaTheme="minorEastAsia" w:cstheme="minorBidi"/>
          <w:b w:val="1"/>
          <w:bCs w:val="1"/>
          <w:i w:val="0"/>
          <w:iCs w:val="0"/>
          <w:color w:val="auto"/>
          <w:sz w:val="22"/>
          <w:szCs w:val="22"/>
        </w:rPr>
        <w:t>.</w:t>
      </w:r>
      <w:r w:rsidRPr="0A09C016" w:rsidR="0A09C016">
        <w:rPr>
          <w:rFonts w:ascii="Calibri" w:hAnsi="Calibri" w:eastAsia="" w:cs="" w:asciiTheme="minorAscii" w:hAnsiTheme="minorAscii" w:eastAsiaTheme="minorEastAsia" w:cstheme="minorBidi"/>
          <w:b w:val="0"/>
          <w:bCs w:val="0"/>
          <w:i w:val="0"/>
          <w:iCs w:val="0"/>
          <w:color w:val="auto"/>
          <w:sz w:val="22"/>
          <w:szCs w:val="22"/>
        </w:rPr>
        <w:t xml:space="preserve"> </w:t>
      </w:r>
    </w:p>
    <w:p w:rsidR="00C24868" w:rsidP="6F0D6CA7" w:rsidRDefault="00C24868" w14:paraId="76ACCD21" w14:textId="77777777">
      <w:pPr>
        <w:pStyle w:val="Default"/>
        <w:rPr>
          <w:rFonts w:asciiTheme="minorHAnsi" w:hAnsiTheme="minorHAnsi" w:eastAsiaTheme="minorEastAsia" w:cstheme="minorBidi"/>
          <w:color w:val="auto"/>
          <w:sz w:val="22"/>
          <w:szCs w:val="22"/>
        </w:rPr>
      </w:pPr>
    </w:p>
    <w:p w:rsidR="00E17E1C" w:rsidRDefault="00E17E1C" w14:paraId="02F8CEAD" w14:textId="6FB6EDE5">
      <w:r>
        <w:rPr>
          <w:noProof/>
        </w:rPr>
        <w:drawing>
          <wp:inline distT="0" distB="0" distL="0" distR="0" wp14:anchorId="57D14FCB" wp14:editId="52442B5F">
            <wp:extent cx="5657850" cy="3013075"/>
            <wp:effectExtent l="0" t="0" r="0" b="0"/>
            <wp:docPr id="425692019"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657850" cy="3013075"/>
                    </a:xfrm>
                    <a:prstGeom prst="rect">
                      <a:avLst/>
                    </a:prstGeom>
                  </pic:spPr>
                </pic:pic>
              </a:graphicData>
            </a:graphic>
          </wp:inline>
        </w:drawing>
      </w:r>
    </w:p>
    <w:p w:rsidR="00E01A94" w:rsidP="00CA5A64" w:rsidRDefault="00E01A94" w14:paraId="09853379" w14:textId="77777777">
      <w:pPr>
        <w:pStyle w:val="Default"/>
        <w:rPr>
          <w:rFonts w:asciiTheme="minorHAnsi" w:hAnsiTheme="minorHAnsi" w:cstheme="minorBidi"/>
          <w:color w:val="auto"/>
          <w:sz w:val="22"/>
          <w:szCs w:val="22"/>
        </w:rPr>
      </w:pPr>
    </w:p>
    <w:p w:rsidR="0A09C016" w:rsidP="0A09C016" w:rsidRDefault="0A09C016" w14:noSpellErr="1" w14:paraId="4BA73CA4" w14:textId="0480CE6B">
      <w:pPr>
        <w:rPr>
          <w:b w:val="1"/>
          <w:bCs w:val="1"/>
          <w:i w:val="1"/>
          <w:iCs w:val="1"/>
        </w:rPr>
      </w:pPr>
      <w:r w:rsidR="0A09C016">
        <w:rPr/>
        <w:t xml:space="preserve">This example also helps demonstrate the value of DCAF for making modular code. While the </w:t>
      </w:r>
      <w:r w:rsidRPr="0A09C016" w:rsidR="0A09C016">
        <w:rPr>
          <w:b w:val="1"/>
          <w:bCs w:val="1"/>
          <w:i w:val="1"/>
          <w:iCs w:val="1"/>
        </w:rPr>
        <w:t>Temperature Controller L</w:t>
      </w:r>
      <w:r w:rsidRPr="0A09C016" w:rsidR="0A09C016">
        <w:rPr>
          <w:b w:val="1"/>
          <w:bCs w:val="1"/>
          <w:i w:val="1"/>
          <w:iCs w:val="1"/>
        </w:rPr>
        <w:t>ogic</w:t>
      </w:r>
      <w:r w:rsidRPr="0A09C016" w:rsidR="0A09C016">
        <w:rPr>
          <w:b w:val="1"/>
          <w:bCs w:val="1"/>
        </w:rPr>
        <w:t xml:space="preserve"> </w:t>
      </w:r>
      <w:r w:rsidR="0A09C016">
        <w:rPr>
          <w:b w:val="0"/>
          <w:bCs w:val="0"/>
        </w:rPr>
        <w:t>module</w:t>
      </w:r>
      <w:r w:rsidR="0A09C016">
        <w:rPr/>
        <w:t xml:space="preserve"> might be ideal for one project, the next project building a similar system may require a different algorithm. DCAF's modular design allows swapping out that module for a different one, allowing reuse of the </w:t>
      </w:r>
      <w:r w:rsidRPr="0A09C016" w:rsidR="0A09C016">
        <w:rPr>
          <w:b w:val="1"/>
          <w:bCs w:val="1"/>
          <w:i w:val="1"/>
          <w:iCs w:val="1"/>
        </w:rPr>
        <w:t>Temperature Chamber Model</w:t>
      </w:r>
      <w:r w:rsidR="0A09C016">
        <w:rPr/>
        <w:t xml:space="preserve"> for future projects.</w:t>
      </w:r>
    </w:p>
    <w:p w:rsidR="0021453C" w:rsidP="7586AD55" w:rsidRDefault="7586AD55" w14:paraId="21573F6E" w14:textId="4F1812AE">
      <w:pPr>
        <w:rPr>
          <w:rFonts w:asciiTheme="majorHAnsi" w:hAnsiTheme="majorHAnsi" w:eastAsiaTheme="majorEastAsia" w:cstheme="majorBidi"/>
          <w:color w:val="2E74B5" w:themeColor="accent1" w:themeShade="BF"/>
          <w:sz w:val="26"/>
          <w:szCs w:val="26"/>
        </w:rPr>
      </w:pPr>
      <w:r>
        <w:t xml:space="preserve">DCAF allows modules to be built quickly because of a series of templates and scripting utilities. The process of module creation and their associated templates will be covered in-depth later in this guide. </w:t>
      </w:r>
    </w:p>
    <w:p w:rsidR="00E17E1C" w:rsidP="000645C4" w:rsidRDefault="7586AD55" w14:paraId="42E0F2E3" w14:textId="3E79B742">
      <w:pPr>
        <w:pStyle w:val="Heading3"/>
      </w:pPr>
      <w:r>
        <w:t>Engine</w:t>
      </w:r>
    </w:p>
    <w:p w:rsidR="00E50958" w:rsidP="1F9F965E" w:rsidRDefault="00D10A44" w14:paraId="3AAC9716" w14:noSpellErr="1" w14:textId="269F2D0F">
      <w:r>
        <w:rPr>
          <w:rStyle w:val="CommentReference"/>
        </w:rPr>
        <w:commentReference w:id="5"/>
      </w:r>
      <w:r>
        <w:rPr>
          <w:rStyle w:val="CommentReference"/>
        </w:rPr>
        <w:commentReference w:id="6"/>
      </w:r>
      <w:r w:rsidR="08F2878D">
        <w:rPr/>
        <w:t xml:space="preserve">Each Engine is a </w:t>
      </w:r>
      <w:r w:rsidR="08F2878D">
        <w:rPr/>
        <w:t>background process that contains a state machine</w:t>
      </w:r>
      <w:r w:rsidR="08F2878D">
        <w:rPr/>
        <w:t xml:space="preserve">. It is responsible for calling the modules Input, Process and Output methods as well as other activities such as fault recovery. The engine’s behavior is defined in the editor by the user and it is launched and communicated to using API calls. </w:t>
      </w:r>
    </w:p>
    <w:p w:rsidR="0021453C" w:rsidP="1F9F965E" w:rsidRDefault="7586AD55" w14:paraId="1304DDA0" w14:textId="204017C8">
      <w:r>
        <w:t>DCAF is built upon a plugin scheme – this means that there is an abstract Engine Runtime Interface that allows you to override the Standard Engine and provide a different implementation if necessary. There is currently only the Standard Engine implementation, however.</w:t>
      </w:r>
    </w:p>
    <w:p w:rsidR="009B608D" w:rsidP="1F9F965E" w:rsidRDefault="7586AD55" w14:paraId="57E58675" w14:textId="5EC0AB3D">
      <w:r>
        <w:t>The figure shows the code that is being executed within the engine:</w:t>
      </w:r>
    </w:p>
    <w:p w:rsidR="004105CE" w:rsidP="004105CE" w:rsidRDefault="009B608D" w14:paraId="4D3264F2" w14:textId="77777777">
      <w:pPr>
        <w:keepNext/>
        <w:ind w:firstLine="720"/>
      </w:pPr>
      <w:commentRangeStart w:id="7"/>
      <w:r>
        <w:rPr>
          <w:noProof/>
        </w:rPr>
        <w:lastRenderedPageBreak/>
        <w:drawing>
          <wp:inline distT="0" distB="0" distL="0" distR="0" wp14:anchorId="297217AD" wp14:editId="37B4B3DF">
            <wp:extent cx="5943600" cy="3034030"/>
            <wp:effectExtent l="0" t="0" r="0" b="0"/>
            <wp:docPr id="3333479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5943600" cy="3034030"/>
                    </a:xfrm>
                    <a:prstGeom prst="rect">
                      <a:avLst/>
                    </a:prstGeom>
                  </pic:spPr>
                </pic:pic>
              </a:graphicData>
            </a:graphic>
          </wp:inline>
        </w:drawing>
      </w:r>
    </w:p>
    <w:p w:rsidR="004105CE" w:rsidP="004105CE" w:rsidRDefault="633A4F2B" w14:paraId="215780AA" w14:textId="714825DB">
      <w:pPr>
        <w:pStyle w:val="Caption"/>
      </w:pPr>
      <w:r>
        <w:t xml:space="preserve">Main </w:t>
      </w:r>
      <w:proofErr w:type="spellStart"/>
      <w:proofErr w:type="gramStart"/>
      <w:r>
        <w:t>engine.lvlib</w:t>
      </w:r>
      <w:proofErr w:type="gramEnd"/>
      <w:r>
        <w:t>:Standard</w:t>
      </w:r>
      <w:proofErr w:type="spellEnd"/>
      <w:r>
        <w:t xml:space="preserve"> Engine.vi</w:t>
      </w:r>
    </w:p>
    <w:p w:rsidR="009B608D" w:rsidP="009B608D" w:rsidRDefault="009B608D" w14:paraId="6B45A4BC" w14:textId="39354F5D">
      <w:pPr>
        <w:ind w:firstLine="720"/>
      </w:pPr>
      <w:commentRangeEnd w:id="7"/>
      <w:r>
        <w:rPr>
          <w:rStyle w:val="CommentReference"/>
        </w:rPr>
        <w:commentReference w:id="7"/>
      </w:r>
    </w:p>
    <w:p w:rsidR="006E3C69" w:rsidP="1F9F965E" w:rsidRDefault="7586AD55" w14:paraId="05C0B946" w14:textId="66DFBC6A">
      <w:r>
        <w:t xml:space="preserve">The run state is the case called “timed loop”. It contains a </w:t>
      </w:r>
      <w:r w:rsidRPr="7586AD55">
        <w:rPr>
          <w:b/>
          <w:bCs/>
        </w:rPr>
        <w:t>timed structure</w:t>
      </w:r>
      <w:r>
        <w:t xml:space="preserve"> which, in turn, contains the input, process and output operations of each individual module. Note that it is guaranteed that all input methods are called before the process methods and that those are called before the output methods:</w:t>
      </w:r>
    </w:p>
    <w:p w:rsidR="004105CE" w:rsidP="004105CE" w:rsidRDefault="006E3C69" w14:paraId="5BB09997" w14:textId="77777777">
      <w:pPr>
        <w:keepNext/>
        <w:ind w:firstLine="720"/>
      </w:pPr>
      <w:commentRangeStart w:id="8"/>
      <w:r>
        <w:rPr>
          <w:noProof/>
        </w:rPr>
        <w:drawing>
          <wp:inline distT="0" distB="0" distL="0" distR="0" wp14:anchorId="14B8F1C8" wp14:editId="09DC727F">
            <wp:extent cx="6203290" cy="2711951"/>
            <wp:effectExtent l="0" t="0" r="7620" b="0"/>
            <wp:docPr id="15965583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6203290" cy="2711951"/>
                    </a:xfrm>
                    <a:prstGeom prst="rect">
                      <a:avLst/>
                    </a:prstGeom>
                  </pic:spPr>
                </pic:pic>
              </a:graphicData>
            </a:graphic>
          </wp:inline>
        </w:drawing>
      </w:r>
    </w:p>
    <w:p w:rsidR="004105CE" w:rsidP="004105CE" w:rsidRDefault="633A4F2B" w14:paraId="21012CEB" w14:textId="0D72F583">
      <w:pPr>
        <w:pStyle w:val="Caption"/>
      </w:pPr>
      <w:r>
        <w:t xml:space="preserve">main </w:t>
      </w:r>
      <w:proofErr w:type="spellStart"/>
      <w:proofErr w:type="gramStart"/>
      <w:r>
        <w:t>engine.lvlib</w:t>
      </w:r>
      <w:proofErr w:type="gramEnd"/>
      <w:r>
        <w:t>:primary</w:t>
      </w:r>
      <w:proofErr w:type="spellEnd"/>
      <w:r>
        <w:t xml:space="preserve"> control loop.vi</w:t>
      </w:r>
    </w:p>
    <w:p w:rsidR="006E3C69" w:rsidP="006E3C69" w:rsidRDefault="006E3C69" w14:paraId="1443CAF1" w14:textId="0BBFE493">
      <w:pPr>
        <w:ind w:firstLine="720"/>
      </w:pPr>
      <w:commentRangeEnd w:id="8"/>
      <w:r>
        <w:rPr>
          <w:rStyle w:val="CommentReference"/>
        </w:rPr>
        <w:commentReference w:id="8"/>
      </w:r>
    </w:p>
    <w:p w:rsidR="00504B3F" w:rsidP="00504B3F" w:rsidRDefault="7586AD55" w14:paraId="3841B200" w14:textId="17F7E088">
      <w:pPr>
        <w:ind w:firstLine="720"/>
      </w:pPr>
      <w:commentRangeStart w:id="9"/>
      <w:commentRangeStart w:id="10"/>
      <w:r>
        <w:t>The engine follows this sequence of steps:</w:t>
      </w:r>
      <w:commentRangeEnd w:id="9"/>
      <w:r w:rsidR="4CFF1F66">
        <w:rPr>
          <w:rStyle w:val="CommentReference"/>
        </w:rPr>
        <w:commentReference w:id="9"/>
      </w:r>
      <w:commentRangeEnd w:id="10"/>
      <w:r w:rsidR="4CFF1F66">
        <w:rPr>
          <w:rStyle w:val="CommentReference"/>
        </w:rPr>
        <w:commentReference w:id="10"/>
      </w:r>
    </w:p>
    <w:p w:rsidRPr="00504B3F" w:rsidR="00504B3F" w:rsidP="00504B3F" w:rsidRDefault="7586AD55" w14:paraId="40223567" w14:textId="61B6AE18">
      <w:pPr>
        <w:pStyle w:val="ListParagraph"/>
        <w:numPr>
          <w:ilvl w:val="0"/>
          <w:numId w:val="3"/>
        </w:numPr>
      </w:pPr>
      <w:r>
        <w:t>Check for a message to stop.</w:t>
      </w:r>
    </w:p>
    <w:p w:rsidRPr="00504B3F" w:rsidR="00504B3F" w:rsidP="00504B3F" w:rsidRDefault="7586AD55" w14:paraId="7B679950" w14:textId="36AADF3C">
      <w:pPr>
        <w:pStyle w:val="ListParagraph"/>
        <w:numPr>
          <w:ilvl w:val="0"/>
          <w:numId w:val="3"/>
        </w:numPr>
      </w:pPr>
      <w:r>
        <w:lastRenderedPageBreak/>
        <w:t>Wait for next trigger of the configured timing source to fire.</w:t>
      </w:r>
    </w:p>
    <w:p w:rsidRPr="00504B3F" w:rsidR="00504B3F" w:rsidP="00504B3F" w:rsidRDefault="7586AD55" w14:paraId="50719DA7" w14:noSpellErr="1" w14:textId="68F36B46">
      <w:pPr>
        <w:pStyle w:val="ListParagraph"/>
        <w:numPr>
          <w:ilvl w:val="0"/>
          <w:numId w:val="3"/>
        </w:numPr>
        <w:rPr/>
      </w:pPr>
      <w:r w:rsidR="0A09C016">
        <w:rPr/>
        <w:t xml:space="preserve">Read all module input </w:t>
      </w:r>
      <w:r w:rsidR="0A09C016">
        <w:rPr/>
        <w:t>channel</w:t>
      </w:r>
      <w:r w:rsidR="0A09C016">
        <w:rPr/>
        <w:t xml:space="preserve">s and store the gathered data on the </w:t>
      </w:r>
      <w:r w:rsidR="0A09C016">
        <w:rPr/>
        <w:t>tag</w:t>
      </w:r>
      <w:r w:rsidR="0A09C016">
        <w:rPr/>
        <w:t xml:space="preserve"> </w:t>
      </w:r>
      <w:r w:rsidR="0A09C016">
        <w:rPr/>
        <w:t>bus (write to Tags).</w:t>
      </w:r>
    </w:p>
    <w:p w:rsidRPr="00504B3F" w:rsidR="00504B3F" w:rsidP="00504B3F" w:rsidRDefault="7586AD55" w14:paraId="31B9F8CB" w14:noSpellErr="1" w14:textId="79CB8341">
      <w:pPr>
        <w:pStyle w:val="ListParagraph"/>
        <w:numPr>
          <w:ilvl w:val="0"/>
          <w:numId w:val="3"/>
        </w:numPr>
        <w:rPr/>
      </w:pPr>
      <w:r w:rsidR="0A09C016">
        <w:rPr/>
        <w:t xml:space="preserve">For each module with a processing method, read needed </w:t>
      </w:r>
      <w:r w:rsidR="0A09C016">
        <w:rPr/>
        <w:t>processing</w:t>
      </w:r>
      <w:r w:rsidR="0A09C016">
        <w:rPr/>
        <w:t xml:space="preserve"> </w:t>
      </w:r>
      <w:r w:rsidR="0A09C016">
        <w:rPr/>
        <w:t xml:space="preserve">parameters from the </w:t>
      </w:r>
      <w:r w:rsidR="0A09C016">
        <w:rPr/>
        <w:t>tag</w:t>
      </w:r>
      <w:r w:rsidR="0A09C016">
        <w:rPr/>
        <w:t xml:space="preserve"> </w:t>
      </w:r>
      <w:r w:rsidR="0A09C016">
        <w:rPr/>
        <w:t xml:space="preserve">bus, call the process method, and write the </w:t>
      </w:r>
      <w:r w:rsidR="0A09C016">
        <w:rPr/>
        <w:t>processing</w:t>
      </w:r>
      <w:r w:rsidR="0A09C016">
        <w:rPr/>
        <w:t xml:space="preserve"> </w:t>
      </w:r>
      <w:r w:rsidR="0A09C016">
        <w:rPr/>
        <w:t xml:space="preserve">results back to the </w:t>
      </w:r>
      <w:r w:rsidR="0A09C016">
        <w:rPr/>
        <w:t>tag</w:t>
      </w:r>
      <w:r w:rsidR="0A09C016">
        <w:rPr/>
        <w:t xml:space="preserve"> </w:t>
      </w:r>
      <w:r w:rsidR="0A09C016">
        <w:rPr/>
        <w:t xml:space="preserve">bus. </w:t>
      </w:r>
    </w:p>
    <w:p w:rsidRPr="00504B3F" w:rsidR="00504B3F" w:rsidP="00504B3F" w:rsidRDefault="633A4F2B" w14:paraId="468A5784" w14:textId="49D03FB8">
      <w:pPr>
        <w:pStyle w:val="ListParagraph"/>
        <w:numPr>
          <w:ilvl w:val="0"/>
          <w:numId w:val="3"/>
        </w:numPr>
      </w:pPr>
      <w:r>
        <w:t xml:space="preserve">Get the final data from the bus (read from Tags) and call the </w:t>
      </w:r>
      <w:proofErr w:type="spellStart"/>
      <w:r>
        <w:t>Ouput</w:t>
      </w:r>
      <w:proofErr w:type="spellEnd"/>
      <w:r>
        <w:t xml:space="preserve"> method for each module.</w:t>
      </w:r>
    </w:p>
    <w:p w:rsidRPr="00504B3F" w:rsidR="00504B3F" w:rsidP="00504B3F" w:rsidRDefault="7586AD55" w14:paraId="444C3FA4" w14:noSpellErr="1" w14:textId="10688159">
      <w:pPr>
        <w:pStyle w:val="ListParagraph"/>
        <w:numPr>
          <w:ilvl w:val="0"/>
          <w:numId w:val="3"/>
        </w:numPr>
        <w:rPr/>
      </w:pPr>
      <w:r w:rsidR="0A09C016">
        <w:rPr/>
        <w:t>Choose which plugins execute on the next iteration.</w:t>
      </w:r>
      <w:r w:rsidR="0A09C016">
        <w:rPr/>
        <w:t xml:space="preserve"> (It is possible to configure some modules to run less frequently.)</w:t>
      </w:r>
    </w:p>
    <w:p w:rsidRPr="00504B3F" w:rsidR="00504B3F" w:rsidP="00504B3F" w:rsidRDefault="7586AD55" w14:paraId="3C324481" w14:textId="77777777">
      <w:pPr>
        <w:pStyle w:val="ListParagraph"/>
        <w:numPr>
          <w:ilvl w:val="0"/>
          <w:numId w:val="3"/>
        </w:numPr>
      </w:pPr>
      <w:r>
        <w:t>Check for errors and handle them.</w:t>
      </w:r>
    </w:p>
    <w:p w:rsidRPr="00376DE9" w:rsidR="00033B8A" w:rsidP="1F9F965E" w:rsidRDefault="633A4F2B" w14:paraId="7061CA92" w14:textId="2EE6CD18">
      <w:r>
        <w:t xml:space="preserve">Note that it is a timed structure and not a timed loop because DCAF allows you to choose the timing source – the engine waits on that clock with the </w:t>
      </w:r>
      <w:r w:rsidRPr="633A4F2B">
        <w:rPr>
          <w:i/>
          <w:iCs/>
        </w:rPr>
        <w:t>wait on clock.vi</w:t>
      </w:r>
      <w:r>
        <w:t xml:space="preserve"> with the </w:t>
      </w:r>
      <w:proofErr w:type="spellStart"/>
      <w:r w:rsidRPr="633A4F2B">
        <w:rPr>
          <w:i/>
          <w:iCs/>
        </w:rPr>
        <w:t>usec</w:t>
      </w:r>
      <w:proofErr w:type="spellEnd"/>
      <w:r w:rsidRPr="633A4F2B">
        <w:rPr>
          <w:i/>
          <w:iCs/>
        </w:rPr>
        <w:t xml:space="preserve"> timing </w:t>
      </w:r>
      <w:proofErr w:type="spellStart"/>
      <w:proofErr w:type="gramStart"/>
      <w:r w:rsidRPr="633A4F2B">
        <w:rPr>
          <w:i/>
          <w:iCs/>
        </w:rPr>
        <w:t>source.lvclass</w:t>
      </w:r>
      <w:proofErr w:type="spellEnd"/>
      <w:proofErr w:type="gramEnd"/>
      <w:r w:rsidRPr="633A4F2B">
        <w:rPr>
          <w:i/>
          <w:iCs/>
        </w:rPr>
        <w:t xml:space="preserve">, scan engine timing </w:t>
      </w:r>
      <w:proofErr w:type="spellStart"/>
      <w:r w:rsidRPr="633A4F2B">
        <w:rPr>
          <w:i/>
          <w:iCs/>
        </w:rPr>
        <w:t>source.lvclass</w:t>
      </w:r>
      <w:proofErr w:type="spellEnd"/>
      <w:r w:rsidRPr="633A4F2B">
        <w:rPr>
          <w:i/>
          <w:iCs/>
        </w:rPr>
        <w:t xml:space="preserve"> </w:t>
      </w:r>
      <w:r>
        <w:t xml:space="preserve">and </w:t>
      </w:r>
      <w:proofErr w:type="spellStart"/>
      <w:r w:rsidRPr="633A4F2B">
        <w:rPr>
          <w:i/>
          <w:iCs/>
        </w:rPr>
        <w:t>ms</w:t>
      </w:r>
      <w:proofErr w:type="spellEnd"/>
      <w:r w:rsidRPr="633A4F2B">
        <w:rPr>
          <w:i/>
          <w:iCs/>
        </w:rPr>
        <w:t xml:space="preserve"> timing </w:t>
      </w:r>
      <w:proofErr w:type="spellStart"/>
      <w:r w:rsidRPr="633A4F2B">
        <w:rPr>
          <w:i/>
          <w:iCs/>
        </w:rPr>
        <w:t>source.lvclass</w:t>
      </w:r>
      <w:proofErr w:type="spellEnd"/>
      <w:r w:rsidRPr="633A4F2B">
        <w:rPr>
          <w:i/>
          <w:iCs/>
        </w:rPr>
        <w:t xml:space="preserve"> </w:t>
      </w:r>
      <w:r>
        <w:t>already having been built into the system. For more information on the timing source, please view the Timing Source section.</w:t>
      </w:r>
    </w:p>
    <w:p w:rsidR="006E3C69" w:rsidP="1F9F965E" w:rsidRDefault="7586AD55" w14:paraId="4E6F6632" w14:textId="304C0B7F">
      <w:r>
        <w:t>The wire connecting the input, process and output is the cornerstone of DCAF and contains all the tag data. It is the global repository within this engine for all the data – each module registers for a smaller subset of the available data. Looking at the process operation’s VI:</w:t>
      </w:r>
    </w:p>
    <w:p w:rsidR="006E3C69" w:rsidP="006E3C69" w:rsidRDefault="006E3C69" w14:paraId="31DDF663" w14:textId="1280A781">
      <w:pPr>
        <w:ind w:firstLine="720"/>
      </w:pPr>
      <w:r>
        <w:rPr>
          <w:noProof/>
        </w:rPr>
        <w:drawing>
          <wp:inline distT="0" distB="0" distL="0" distR="0" wp14:anchorId="6CA6A866" wp14:editId="3DDC4437">
            <wp:extent cx="5943600" cy="1889760"/>
            <wp:effectExtent l="0" t="0" r="0" b="0"/>
            <wp:docPr id="21297705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889760"/>
                    </a:xfrm>
                    <a:prstGeom prst="rect">
                      <a:avLst/>
                    </a:prstGeom>
                  </pic:spPr>
                </pic:pic>
              </a:graphicData>
            </a:graphic>
          </wp:inline>
        </w:drawing>
      </w:r>
    </w:p>
    <w:p w:rsidR="006E3C69" w:rsidP="006E3C69" w:rsidRDefault="006E3C69" w14:paraId="45F78199" w14:textId="77777777">
      <w:pPr>
        <w:ind w:firstLine="720"/>
      </w:pPr>
    </w:p>
    <w:p w:rsidR="006E3C69" w:rsidP="1F9F965E" w:rsidRDefault="7586AD55" w14:paraId="082EA532" w14:textId="18490137">
      <w:r>
        <w:t xml:space="preserve">The first VI in the case structure, </w:t>
      </w:r>
      <w:r w:rsidRPr="7586AD55">
        <w:rPr>
          <w:i/>
          <w:iCs/>
        </w:rPr>
        <w:t xml:space="preserve">transfer table data.vi </w:t>
      </w:r>
      <w:r>
        <w:t xml:space="preserve">takes the full data from the engine and pulls out the individually registered data and passes it to the module. Note that since it’s a processing module it produces data which is then merged with the engine’s tag data using the same </w:t>
      </w:r>
      <w:r w:rsidRPr="7586AD55">
        <w:rPr>
          <w:i/>
          <w:iCs/>
        </w:rPr>
        <w:t>transfer table data.vi</w:t>
      </w:r>
      <w:r>
        <w:t xml:space="preserve">. This transfer is </w:t>
      </w:r>
      <w:r w:rsidRPr="7586AD55">
        <w:rPr>
          <w:b/>
          <w:bCs/>
        </w:rPr>
        <w:t>by value</w:t>
      </w:r>
      <w:r>
        <w:t xml:space="preserve">, not a pointer, and takes advantage of LabVIEW’s dataflow optimizations and allows for having multiple engines each with its own, scoped data. </w:t>
      </w:r>
    </w:p>
    <w:p w:rsidR="006E3C69" w:rsidP="1F9F965E" w:rsidRDefault="7586AD55" w14:paraId="7D2C8C0D" w14:noSpellErr="1" w14:textId="116D01E7">
      <w:r w:rsidR="0A09C016">
        <w:rPr/>
        <w:t>This scheme of sequential inline execution of plugin modules does not preclude an engine from</w:t>
      </w:r>
      <w:r w:rsidR="0A09C016">
        <w:rPr/>
        <w:t xml:space="preserve"> execut</w:t>
      </w:r>
      <w:r w:rsidR="0A09C016">
        <w:rPr/>
        <w:t>ing</w:t>
      </w:r>
      <w:r w:rsidR="0A09C016">
        <w:rPr/>
        <w:t xml:space="preserve"> a module asynchronously. The Standard Engine </w:t>
      </w:r>
      <w:r w:rsidR="0A09C016">
        <w:rPr/>
        <w:t>can</w:t>
      </w:r>
      <w:r w:rsidR="0A09C016">
        <w:rPr/>
        <w:t xml:space="preserve"> generate a separate free-running thread in which it can call and collect module data without blocking the main engine loop. </w:t>
      </w:r>
      <w:r w:rsidR="0A09C016">
        <w:rPr/>
        <w:t>This asynchronous setting is configurable from the engine's settings.</w:t>
      </w:r>
    </w:p>
    <w:p w:rsidR="1F9F965E" w:rsidP="1F9F965E" w:rsidRDefault="7586AD55" w14:paraId="439A7C93" w14:textId="28757E3D">
      <w:pPr>
        <w:pStyle w:val="Heading3"/>
      </w:pPr>
      <w:r>
        <w:t>Timing Source</w:t>
      </w:r>
    </w:p>
    <w:p w:rsidR="1F9F965E" w:rsidRDefault="7586AD55" w14:paraId="20542FD9" w14:noSpellErr="1" w14:textId="627DB7DA">
      <w:r w:rsidR="0A09C016">
        <w:rPr/>
        <w:t>Each instantiated engine has a t</w:t>
      </w:r>
      <w:r w:rsidR="0A09C016">
        <w:rPr/>
        <w:t>iming</w:t>
      </w:r>
      <w:r w:rsidR="0A09C016">
        <w:rPr/>
        <w:t xml:space="preserve"> source chosen within the configuration editor. This source is used to time the loop’s execution. The Engine uses the Loop timing Source API which defines properties and methods for triggering loop execution. Ultimately, this is a similar experience to using LabVIEW Timed Loops in RT.</w:t>
      </w:r>
    </w:p>
    <w:p w:rsidR="1F9F965E" w:rsidRDefault="7586AD55" w14:paraId="6E21A603" w14:noSpellErr="1" w14:textId="145DD5A5">
      <w:r w:rsidR="0A09C016">
        <w:rPr/>
        <w:t xml:space="preserve">There are 3 main </w:t>
      </w:r>
      <w:r w:rsidR="0A09C016">
        <w:rPr/>
        <w:t xml:space="preserve">timing sources </w:t>
      </w:r>
      <w:r w:rsidR="0A09C016">
        <w:rPr/>
        <w:t>to choose from</w:t>
      </w:r>
      <w:r w:rsidR="0A09C016">
        <w:rPr/>
        <w:t>:</w:t>
      </w:r>
      <w:r w:rsidR="0A09C016">
        <w:rPr/>
        <w:t xml:space="preserve"> The</w:t>
      </w:r>
      <w:r w:rsidR="0A09C016">
        <w:rPr/>
        <w:t xml:space="preserve"> 1 MHz clock, the 1 kHz clock, and synchronizing to scan engine. </w:t>
      </w:r>
      <w:r w:rsidR="0A09C016">
        <w:rPr/>
        <w:t>T</w:t>
      </w:r>
      <w:r w:rsidR="0A09C016">
        <w:rPr/>
        <w:t xml:space="preserve">he first two options have a concept of time since they are based on the OS clock, </w:t>
      </w:r>
      <w:r w:rsidR="0A09C016">
        <w:rPr/>
        <w:t xml:space="preserve">but </w:t>
      </w:r>
      <w:r w:rsidR="0A09C016">
        <w:rPr/>
        <w:t xml:space="preserve">synchronizing to scan engine gives </w:t>
      </w:r>
      <w:r w:rsidR="0A09C016">
        <w:rPr/>
        <w:t xml:space="preserve">a time relative to the RSI clock in the FPGA. </w:t>
      </w:r>
    </w:p>
    <w:p w:rsidR="1F9F965E" w:rsidP="65F129CD" w:rsidRDefault="7586AD55" w14:paraId="47D364C5" w14:textId="57A65979">
      <w:r>
        <w:t xml:space="preserve">It is possible as well to build your own timing sources by overriding the timing source API’s methods. </w:t>
      </w:r>
    </w:p>
    <w:p w:rsidR="005139DC" w:rsidP="1F9F965E" w:rsidRDefault="7586AD55" w14:paraId="00D30F18" w14:textId="49449917">
      <w:pPr>
        <w:pStyle w:val="Heading3"/>
      </w:pPr>
      <w:r>
        <w:t>Configuration Editor</w:t>
      </w:r>
    </w:p>
    <w:p w:rsidR="006B1A74" w:rsidP="006B1A74" w:rsidRDefault="7586AD55" w14:paraId="7C8A6DD5" w14:noSpellErr="1" w14:textId="75F87921">
      <w:r w:rsidR="0A09C016">
        <w:rPr/>
        <w:t xml:space="preserve">The configuration editor is used to configure the multiple targets that are part of a DCAF system, to add engines to each target and </w:t>
      </w:r>
      <w:r w:rsidR="0A09C016">
        <w:rPr/>
        <w:t>to add</w:t>
      </w:r>
      <w:r w:rsidR="0A09C016">
        <w:rPr/>
        <w:t xml:space="preserve"> </w:t>
      </w:r>
      <w:r w:rsidR="0A09C016">
        <w:rPr/>
        <w:t xml:space="preserve">modules within that engine. The editor maintains a list of the tags in the system and how they map to the channels in the different modules. It also provides features such as automapping and displaying a summary of the system configuration. </w:t>
      </w:r>
    </w:p>
    <w:p w:rsidR="00A311B6" w:rsidP="006B1A74" w:rsidRDefault="00A311B6" w14:paraId="75BE1F86" w14:noSpellErr="1" w14:textId="52C2964A">
      <w:r>
        <w:rPr>
          <w:rStyle w:val="CommentReference"/>
        </w:rPr>
        <w:commentReference w:id="11"/>
      </w:r>
      <w:r w:rsidR="0A09C016">
        <w:rPr/>
        <w:t xml:space="preserve">The DCAF Editor </w:t>
      </w:r>
      <w:r w:rsidR="0A09C016">
        <w:rPr/>
        <w:t>show</w:t>
      </w:r>
      <w:r w:rsidR="0A09C016">
        <w:rPr/>
        <w:t>s</w:t>
      </w:r>
      <w:r w:rsidR="0A09C016">
        <w:rPr/>
        <w:t xml:space="preserve"> a hierarchical view of a DCAF system on the left tree and information on the selected item on the right window; these configurations can be saved and loaded through the </w:t>
      </w:r>
      <w:r w:rsidRPr="0A09C016" w:rsidR="0A09C016">
        <w:rPr>
          <w:b w:val="1"/>
          <w:bCs w:val="1"/>
        </w:rPr>
        <w:t>File</w:t>
      </w:r>
      <w:r w:rsidR="0A09C016">
        <w:rPr/>
        <w:t xml:space="preserve"> menu. </w:t>
      </w:r>
      <w:r w:rsidR="0A09C016">
        <w:rPr/>
        <w:t>The different items in the left pane's tree are called nodes.</w:t>
      </w:r>
    </w:p>
    <w:p w:rsidR="00A311B6" w:rsidP="006B1A74" w:rsidRDefault="7586AD55" w14:paraId="6FF6C1B7" w14:noSpellErr="1" w14:textId="3BCDE4D5">
      <w:r w:rsidR="1EAE85F1">
        <w:rPr/>
        <w:t>The editor can also show the user the node data that it will save into the XML configuration through a right-click menu, as well as attempt a repair of the node</w:t>
      </w:r>
      <w:r w:rsidR="1EAE85F1">
        <w:rPr/>
        <w:t xml:space="preserve"> in case there are errors with your configuration</w:t>
      </w:r>
      <w:r w:rsidR="1EAE85F1">
        <w:rPr/>
        <w:t xml:space="preserve">.  </w:t>
      </w:r>
    </w:p>
    <w:p w:rsidR="005139DC" w:rsidP="633A4F2B" w:rsidRDefault="633A4F2B" w14:paraId="5CDFB8E4" w14:textId="60104C78">
      <w:pPr>
        <w:rPr>
          <w:rFonts w:ascii="Helvetica" w:hAnsi="Helvetica" w:eastAsia="Helvetica" w:cs="Helvetica"/>
          <w:color w:val="333333"/>
        </w:rPr>
      </w:pPr>
      <w:r>
        <w:t> </w:t>
      </w:r>
      <w:r w:rsidR="4CFF1F66">
        <w:rPr>
          <w:noProof/>
        </w:rPr>
        <w:drawing>
          <wp:inline distT="0" distB="0" distL="0" distR="0" wp14:anchorId="0DC4F0D4" wp14:editId="04BFA16B">
            <wp:extent cx="5905502" cy="3057525"/>
            <wp:effectExtent l="0" t="0" r="0" b="9525"/>
            <wp:docPr id="1664765739" name="picture" descr="DCAF Configuration Editor Scan Engine 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905502" cy="3057525"/>
                    </a:xfrm>
                    <a:prstGeom prst="rect">
                      <a:avLst/>
                    </a:prstGeom>
                  </pic:spPr>
                </pic:pic>
              </a:graphicData>
            </a:graphic>
          </wp:inline>
        </w:drawing>
      </w:r>
    </w:p>
    <w:p w:rsidR="006B1A74" w:rsidP="00A311B6" w:rsidRDefault="7586AD55" w14:paraId="5846FEF3" w14:textId="7C23A86D">
      <w:r>
        <w:t xml:space="preserve">Each module has its own configuration window, populated by the module itself. These windows can be either completely automatically generated, as in the case of Static Modules, or they need to be modified and UI code must be written as is the case with Dynamic Modules. To learn more about the process of creating these UIs, please view the section on Dynamic Modules as well as the Editor Template section. </w:t>
      </w:r>
    </w:p>
    <w:p w:rsidR="006042F9" w:rsidP="00A311B6" w:rsidRDefault="633A4F2B" w14:paraId="7F016956" w14:textId="1C8B276B">
      <w:r>
        <w:t xml:space="preserve">The Engine and target itself also have configuration windows. The engine has its name, assignment to a processor, as well as Timing Source, while the target has the type (Linux RT ARM, Linux RT x64, Windows, </w:t>
      </w:r>
      <w:proofErr w:type="spellStart"/>
      <w:r>
        <w:t>etc</w:t>
      </w:r>
      <w:proofErr w:type="spellEnd"/>
      <w:r>
        <w:t xml:space="preserve">), FPGA settings if available, and deployment settings. </w:t>
      </w:r>
    </w:p>
    <w:p w:rsidRPr="001B41ED" w:rsidR="00C836C4" w:rsidP="00F074DD" w:rsidRDefault="633A4F2B" w14:paraId="692C0C42" w14:textId="3E21B19E">
      <w:r w:rsidR="0A09C016">
        <w:rPr/>
        <w:t xml:space="preserve">Having configured the system, the configuration itself must be saved, exported as </w:t>
      </w:r>
      <w:proofErr w:type="gramStart"/>
      <w:r w:rsidR="0A09C016">
        <w:rPr/>
        <w:t xml:space="preserve">a </w:t>
      </w:r>
      <w:r w:rsidRPr="0A09C016" w:rsidR="0A09C016">
        <w:rPr>
          <w:i w:val="1"/>
          <w:iCs w:val="1"/>
        </w:rPr>
        <w:t>.</w:t>
      </w:r>
      <w:proofErr w:type="spellStart"/>
      <w:r w:rsidRPr="0A09C016" w:rsidR="0A09C016">
        <w:rPr>
          <w:i w:val="1"/>
          <w:iCs w:val="1"/>
        </w:rPr>
        <w:t>pcfg</w:t>
      </w:r>
      <w:proofErr w:type="gramEnd"/>
      <w:proofErr w:type="spellEnd"/>
      <w:r w:rsidR="0A09C016">
        <w:rPr/>
        <w:t xml:space="preserve"> file and deployed to every target system. At runtime, the file is used by an application to instantiate and configure all the modules before be</w:t>
      </w:r>
      <w:r w:rsidR="0A09C016">
        <w:rPr/>
        <w:t xml:space="preserve">ginning execution. </w:t>
      </w:r>
      <w:bookmarkStart w:name="_GoBack" w:id="12"/>
      <w:bookmarkEnd w:id="12"/>
    </w:p>
    <w:p w:rsidRPr="00062656" w:rsidR="00062656" w:rsidP="000645C4" w:rsidRDefault="7586AD55" w14:paraId="3E95D495" w14:noSpellErr="1" w14:textId="066892EF">
      <w:pPr>
        <w:pStyle w:val="Heading2"/>
        <w:rPr/>
      </w:pPr>
      <w:r w:rsidR="0A09C016">
        <w:rPr/>
        <w:t xml:space="preserve">DCAF </w:t>
      </w:r>
      <w:r w:rsidR="0A09C016">
        <w:rPr/>
        <w:t>Packages</w:t>
      </w:r>
    </w:p>
    <w:p w:rsidR="001B381D" w:rsidP="00F074DD" w:rsidRDefault="7586AD55" w14:paraId="09B7858C" w14:noSpellErr="1" w14:textId="02C216AF">
      <w:r w:rsidR="0A09C016">
        <w:rPr/>
        <w:t xml:space="preserve">DCAF </w:t>
      </w:r>
      <w:r w:rsidR="0A09C016">
        <w:rPr/>
        <w:t>has</w:t>
      </w:r>
      <w:r w:rsidR="0A09C016">
        <w:rPr/>
        <w:t xml:space="preserve"> multiple layers of packages which may be useful on their own. A </w:t>
      </w:r>
      <w:hyperlink r:id="R6ecfbf88764c4a90">
        <w:r w:rsidRPr="0A09C016" w:rsidR="0A09C016">
          <w:rPr>
            <w:rStyle w:val="Hyperlink"/>
          </w:rPr>
          <w:t>dependency graph for DCAF</w:t>
        </w:r>
      </w:hyperlink>
      <w:r w:rsidR="0A09C016">
        <w:rPr/>
        <w:t xml:space="preserve"> can be found in the community</w:t>
      </w:r>
      <w:r w:rsidR="0A09C016">
        <w:rPr/>
        <w:t>.</w:t>
      </w:r>
      <w:r w:rsidR="0A09C016">
        <w:rPr/>
        <w:t xml:space="preserve"> The DCAF Core package collects the essential packages for building a DCAF application, </w:t>
      </w:r>
      <w:r w:rsidR="0A09C016">
        <w:rPr/>
        <w:t xml:space="preserve">running examples and getting started with templates. </w:t>
      </w:r>
    </w:p>
    <w:p w:rsidR="009F4E31" w:rsidP="65F129CD" w:rsidRDefault="7586AD55" w14:paraId="663C6D5E" w14:textId="63C1A607">
      <w:r w:rsidR="0A09C016">
        <w:rPr/>
        <w:t xml:space="preserve">These packages contain APIs such as the Tag Bus API, the Loop Timing Source API, or the Engine Execution Interface. The APIs are explained in the article </w:t>
      </w:r>
      <w:hyperlink r:id="R7bdba53122fc4bf5">
        <w:r w:rsidRPr="0A09C016" w:rsidR="0A09C016">
          <w:rPr>
            <w:rStyle w:val="Hyperlink"/>
          </w:rPr>
          <w:t>Unders</w:t>
        </w:r>
      </w:hyperlink>
      <w:commentRangeStart w:id="938562044"/>
      <w:commentRangeEnd w:id="938562044"/>
      <w:r>
        <w:rPr>
          <w:rStyle w:val="CommentReference"/>
        </w:rPr>
        <w:commentReference w:id="938562044"/>
      </w:r>
      <w:commentRangeStart w:id="1394204713"/>
      <w:commentRangeEnd w:id="1394204713"/>
      <w:r>
        <w:rPr>
          <w:rStyle w:val="CommentReference"/>
        </w:rPr>
        <w:commentReference w:id="1394204713"/>
      </w:r>
      <w:r w:rsidRPr="0A09C016" w:rsidR="0A09C016">
        <w:rPr>
          <w:rStyle w:val="Hyperlink"/>
        </w:rPr>
        <w:t>tanding the Different Components of DCAF</w:t>
      </w:r>
      <w:r w:rsidR="0A09C016">
        <w:rPr/>
        <w:t xml:space="preserve"> article in the community; the main API used to handle data within DCAF is the </w:t>
      </w:r>
      <w:hyperlink r:id="R6e032b52e22e4283">
        <w:r w:rsidRPr="0A09C016" w:rsidR="0A09C016">
          <w:rPr>
            <w:rStyle w:val="Hyperlink"/>
          </w:rPr>
          <w:t>LabVIEW Tag Bus Library</w:t>
        </w:r>
      </w:hyperlink>
      <w:r w:rsidR="0A09C016">
        <w:rPr/>
        <w:t>.</w:t>
      </w:r>
    </w:p>
    <w:p w:rsidRPr="005139DC" w:rsidR="00161923" w:rsidP="0A09C016" w:rsidRDefault="00161923" w14:paraId="3FD236A7" w14:noSpellErr="1" w14:textId="15429FD2">
      <w:pPr>
        <w:pStyle w:val="Normal"/>
      </w:pPr>
      <w:r w:rsidR="0A09C016">
        <w:rPr/>
        <w:t>Separate from the DCAF Core package are modules for download that implement access to more I/O and other useful features.</w:t>
      </w:r>
    </w:p>
    <w:sectPr w:rsidRPr="005139DC" w:rsidR="00161923" w:rsidSect="00E328FB">
      <w:pgSz w:w="12240" w:h="15840" w:orient="portrait"/>
      <w:pgMar w:top="1440" w:right="1440" w:bottom="1440" w:left="1440" w:header="720" w:footer="720" w:gutter="0"/>
      <w:pgNumType w:chapStyle="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BS" w:author="Burt Snover" w:date="2017-06-06T10:32:00Z" w:id="2">
    <w:p w:rsidR="65F129CD" w:rsidRDefault="65F129CD" w14:paraId="5AF79195" w14:textId="5B23F5AE">
      <w:pPr>
        <w:pStyle w:val="CommentText"/>
      </w:pPr>
      <w:r>
        <w:rPr>
          <w:rStyle w:val="CommentReference"/>
        </w:rPr>
        <w:annotationRef/>
      </w:r>
      <w:r>
        <w:t>This diagram needs updating. 'Inputs' shouldn't have an arrow on their left, out 'Outputs' shouldn't have an arrow on their right. The engine should show some form of error handling block in the run state. It would also be nice to add the 'Timing Source' to the Run State.</w:t>
      </w:r>
    </w:p>
  </w:comment>
  <w:comment w:initials="SPSM" w:author="Simon Perez Santa Maria" w:date="2017-06-13T13:28:00Z" w:id="3">
    <w:p w:rsidR="001D48DB" w:rsidRDefault="001D48DB" w14:paraId="0865C736" w14:textId="55249081">
      <w:pPr>
        <w:pStyle w:val="CommentText"/>
      </w:pPr>
      <w:r>
        <w:rPr>
          <w:rStyle w:val="CommentReference"/>
        </w:rPr>
        <w:annotationRef/>
      </w:r>
      <w:r>
        <w:t>Marking this one as Resolved because of John’s change. We can still add the timing engine though.</w:t>
      </w:r>
    </w:p>
  </w:comment>
  <w:comment w:initials="SPSM" w:author="Simon Perez Santa Maria" w:date="2017-03-28T13:21:00Z" w:id="4">
    <w:p w:rsidR="006018B2" w:rsidRDefault="006018B2" w14:paraId="3D8450DE" w14:textId="0899FA76">
      <w:pPr>
        <w:pStyle w:val="CommentText"/>
      </w:pPr>
      <w:r>
        <w:rPr>
          <w:rStyle w:val="CommentReference"/>
        </w:rPr>
        <w:annotationRef/>
      </w:r>
      <w:r>
        <w:t>Replace slide for text and diagrams</w:t>
      </w:r>
    </w:p>
  </w:comment>
  <w:comment w:initials="SPSM" w:author="Simon Perez Santa Maria" w:date="2017-03-28T11:00:00Z" w:id="5">
    <w:p w:rsidR="00D10A44" w:rsidRDefault="00D10A44" w14:paraId="0394C98B" w14:textId="742D8174">
      <w:pPr>
        <w:pStyle w:val="CommentText"/>
      </w:pPr>
      <w:r>
        <w:rPr>
          <w:rStyle w:val="CommentReference"/>
        </w:rPr>
        <w:annotationRef/>
      </w:r>
      <w:r>
        <w:t xml:space="preserve">Replace for Diagram from “TS9563 DCAF, A framework for </w:t>
      </w:r>
      <w:proofErr w:type="spellStart"/>
      <w:r>
        <w:t>Efficenctly</w:t>
      </w:r>
      <w:proofErr w:type="spellEnd"/>
      <w:r>
        <w:t>…”</w:t>
      </w:r>
      <w:r w:rsidR="0028520A">
        <w:t xml:space="preserve"> – it is currently just a screenshot.</w:t>
      </w:r>
    </w:p>
  </w:comment>
  <w:comment w:initials="SPSM" w:author="Simon Perez Santa Maria" w:date="2017-04-11T14:23:00Z" w:id="6">
    <w:p w:rsidR="002E1F3B" w:rsidRDefault="002E1F3B" w14:paraId="30A12B8B" w14:textId="66D26DB6">
      <w:pPr>
        <w:pStyle w:val="CommentText"/>
      </w:pPr>
      <w:r>
        <w:rPr>
          <w:rStyle w:val="CommentReference"/>
        </w:rPr>
        <w:annotationRef/>
      </w:r>
      <w:r>
        <w:t>Moved above, recreated diagram</w:t>
      </w:r>
    </w:p>
  </w:comment>
  <w:comment w:initials="BS" w:author="Burt Snover" w:date="2017-06-06T10:46:00Z" w:id="7">
    <w:p w:rsidR="65F129CD" w:rsidRDefault="65F129CD" w14:paraId="1A5F2F70" w14:textId="3FD928DA">
      <w:pPr>
        <w:pStyle w:val="CommentText"/>
      </w:pPr>
      <w:r>
        <w:rPr>
          <w:rStyle w:val="CommentReference"/>
        </w:rPr>
        <w:annotationRef/>
      </w:r>
      <w:r>
        <w:t>Label this VI with the VI Name</w:t>
      </w:r>
    </w:p>
    <w:p w:rsidR="65F129CD" w:rsidRDefault="65F129CD" w14:paraId="3535ECF3" w14:textId="4C43A170">
      <w:pPr>
        <w:pStyle w:val="CommentText"/>
      </w:pPr>
    </w:p>
  </w:comment>
  <w:comment w:initials="BS" w:author="Burt Snover" w:date="2017-06-06T10:47:00Z" w:id="8">
    <w:p w:rsidR="65F129CD" w:rsidRDefault="65F129CD" w14:paraId="337E67E6" w14:textId="23DB9E64">
      <w:pPr>
        <w:pStyle w:val="CommentText"/>
      </w:pPr>
      <w:r>
        <w:rPr>
          <w:rStyle w:val="CommentReference"/>
        </w:rPr>
        <w:annotationRef/>
      </w:r>
      <w:r>
        <w:t>Label this VI with the VI Name</w:t>
      </w:r>
    </w:p>
  </w:comment>
  <w:comment w:initials="MJ" w:author="Matt Jacobson" w:date="2017-04-26T12:07:00Z" w:id="9">
    <w:p w:rsidR="00446FF9" w:rsidRDefault="00446FF9" w14:paraId="7FD5FA91" w14:textId="0CF28581">
      <w:pPr>
        <w:pStyle w:val="CommentText"/>
      </w:pPr>
      <w:r>
        <w:rPr>
          <w:rStyle w:val="CommentReference"/>
        </w:rPr>
        <w:annotationRef/>
      </w:r>
      <w:r w:rsidR="006819D8">
        <w:t>Might help to</w:t>
      </w:r>
      <w:r>
        <w:t xml:space="preserve"> add numbers in the image above to be able to follow along.</w:t>
      </w:r>
    </w:p>
  </w:comment>
  <w:comment w:initials="SPSM" w:author="Simon Perez Santa Maria" w:date="2017-05-02T16:33:00Z" w:id="10">
    <w:p w:rsidR="00CA5F5F" w:rsidRDefault="00CA5F5F" w14:paraId="5ACDE910" w14:textId="7825B1ED">
      <w:pPr>
        <w:pStyle w:val="CommentText"/>
      </w:pPr>
      <w:r>
        <w:rPr>
          <w:rStyle w:val="CommentReference"/>
        </w:rPr>
        <w:annotationRef/>
      </w:r>
      <w:r>
        <w:t xml:space="preserve">Great idea. </w:t>
      </w:r>
      <w:r w:rsidR="009F4E31">
        <w:t>I’ll add when I’m cleaning up the presentation.</w:t>
      </w:r>
    </w:p>
  </w:comment>
  <w:comment w:initials="BS" w:author="Burt Snover" w:date="2017-04-26T17:17:00Z" w:id="11">
    <w:p w:rsidR="195F8B73" w:rsidRDefault="195F8B73" w14:paraId="5A49E792" w14:textId="04557606">
      <w:pPr>
        <w:pStyle w:val="CommentText"/>
      </w:pPr>
      <w:r>
        <w:rPr>
          <w:rStyle w:val="CommentReference"/>
        </w:rPr>
        <w:annotationRef/>
      </w:r>
      <w:r>
        <w:t xml:space="preserve">This chapter should be on the theory and overview of DCAF. Ch. 3 should have steps for building an application like </w:t>
      </w:r>
      <w:proofErr w:type="gramStart"/>
      <w:r>
        <w:t>actually launching</w:t>
      </w:r>
      <w:proofErr w:type="gramEnd"/>
      <w:r>
        <w:t xml:space="preserve"> the editor.</w:t>
      </w:r>
    </w:p>
  </w:comment>
  <w:comment w:initials="JG" w:author="James Wright Gorman" w:date="2017-06-27T09:39:26" w:id="938562044">
    <w:p w:rsidR="08F2878D" w:rsidRDefault="08F2878D" w14:paraId="26482A50" w14:textId="7C2D6A4E">
      <w:pPr>
        <w:pStyle w:val="CommentText"/>
      </w:pPr>
      <w:r>
        <w:rPr>
          <w:rStyle w:val="CommentReference"/>
        </w:rPr>
        <w:annotationRef/>
      </w:r>
      <w:r>
        <w:t>Doug - Should we talk about the graph in depth if we aren't going to show the dependency graph?</w:t>
      </w:r>
    </w:p>
  </w:comment>
  <w:comment w:initials="JG" w:author="James Wright Gorman" w:date="2017-06-26T17:01:48" w:id="1315310570">
    <w:p w:rsidR="0A09C016" w:rsidRDefault="0A09C016" w14:paraId="1166EFBC" w14:textId="64C113E1">
      <w:pPr>
        <w:pStyle w:val="CommentText"/>
      </w:pPr>
      <w:r>
        <w:rPr>
          <w:rStyle w:val="CommentReference"/>
        </w:rPr>
        <w:annotationRef/>
      </w:r>
      <w:r>
        <w:t>Doug - Convert this to a table?</w:t>
      </w:r>
    </w:p>
  </w:comment>
  <w:comment w:initials="JB" w:author="John Boyd" w:date="2017-07-05T14:33:42" w:id="1394204713">
    <w:p w:rsidR="0A09C016" w:rsidRDefault="0A09C016" w14:paraId="7C349FC7" w14:textId="7EA5DA47">
      <w:pPr>
        <w:pStyle w:val="CommentText"/>
      </w:pPr>
      <w:r>
        <w:rPr>
          <w:rStyle w:val="CommentReference"/>
        </w:rPr>
        <w:annotationRef/>
      </w:r>
      <w:r>
        <w:t>good call.  I'm simplifying this section.</w:t>
      </w:r>
    </w:p>
  </w:comment>
</w:comments>
</file>

<file path=word/commentsExtended.xml><?xml version="1.0" encoding="utf-8"?>
<w15:commentsEx xmlns:mc="http://schemas.openxmlformats.org/markup-compatibility/2006" xmlns:w15="http://schemas.microsoft.com/office/word/2012/wordml" mc:Ignorable="w15">
  <w15:commentEx w15:done="1" w15:paraId="5AF79195"/>
  <w15:commentEx w15:done="1" w15:paraId="0865C736" w15:paraIdParent="5AF79195"/>
  <w15:commentEx w15:done="1" w15:paraId="3D8450DE"/>
  <w15:commentEx w15:done="1" w15:paraId="0394C98B"/>
  <w15:commentEx w15:done="1" w15:paraId="30A12B8B" w15:paraIdParent="0394C98B"/>
  <w15:commentEx w15:done="1" w15:paraId="3535ECF3"/>
  <w15:commentEx w15:done="1" w15:paraId="337E67E6"/>
  <w15:commentEx w15:done="1" w15:paraId="7FD5FA91"/>
  <w15:commentEx w15:done="1" w15:paraId="5ACDE910" w15:paraIdParent="7FD5FA91"/>
  <w15:commentEx w15:done="1" w15:paraId="5A49E792"/>
  <w15:commentEx w15:done="0" w15:paraId="26482A50"/>
  <w15:commentEx w15:paraId="1166EFBC"/>
  <w15:commentEx w15:done="0" w15:paraId="7C349FC7" w15:paraIdParent="26482A5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53C6"/>
    <w:multiLevelType w:val="hybridMultilevel"/>
    <w:tmpl w:val="5588A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D7F52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D433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ED3CDA"/>
    <w:multiLevelType w:val="hybridMultilevel"/>
    <w:tmpl w:val="4E4E6FA0"/>
    <w:lvl w:ilvl="0" w:tplc="B7BAE3F0">
      <w:start w:val="1"/>
      <w:numFmt w:val="decimal"/>
      <w:lvlText w:val="%1."/>
      <w:lvlJc w:val="left"/>
      <w:pPr>
        <w:ind w:left="720" w:hanging="360"/>
      </w:pPr>
    </w:lvl>
    <w:lvl w:ilvl="1" w:tplc="1B4A3AE2">
      <w:start w:val="1"/>
      <w:numFmt w:val="lowerLetter"/>
      <w:lvlText w:val="%2."/>
      <w:lvlJc w:val="left"/>
      <w:pPr>
        <w:ind w:left="1440" w:hanging="360"/>
      </w:pPr>
    </w:lvl>
    <w:lvl w:ilvl="2" w:tplc="642421AA">
      <w:start w:val="1"/>
      <w:numFmt w:val="lowerRoman"/>
      <w:lvlText w:val="%3."/>
      <w:lvlJc w:val="right"/>
      <w:pPr>
        <w:ind w:left="2160" w:hanging="180"/>
      </w:pPr>
    </w:lvl>
    <w:lvl w:ilvl="3" w:tplc="B93A8BA0">
      <w:start w:val="1"/>
      <w:numFmt w:val="decimal"/>
      <w:lvlText w:val="%4."/>
      <w:lvlJc w:val="left"/>
      <w:pPr>
        <w:ind w:left="2880" w:hanging="360"/>
      </w:pPr>
    </w:lvl>
    <w:lvl w:ilvl="4" w:tplc="FA68F3FC">
      <w:start w:val="1"/>
      <w:numFmt w:val="lowerLetter"/>
      <w:lvlText w:val="%5."/>
      <w:lvlJc w:val="left"/>
      <w:pPr>
        <w:ind w:left="3600" w:hanging="360"/>
      </w:pPr>
    </w:lvl>
    <w:lvl w:ilvl="5" w:tplc="A43888E0">
      <w:start w:val="1"/>
      <w:numFmt w:val="lowerRoman"/>
      <w:lvlText w:val="%6."/>
      <w:lvlJc w:val="right"/>
      <w:pPr>
        <w:ind w:left="4320" w:hanging="180"/>
      </w:pPr>
    </w:lvl>
    <w:lvl w:ilvl="6" w:tplc="90CA1A58">
      <w:start w:val="1"/>
      <w:numFmt w:val="decimal"/>
      <w:lvlText w:val="%7."/>
      <w:lvlJc w:val="left"/>
      <w:pPr>
        <w:ind w:left="5040" w:hanging="360"/>
      </w:pPr>
    </w:lvl>
    <w:lvl w:ilvl="7" w:tplc="FBD49294">
      <w:start w:val="1"/>
      <w:numFmt w:val="lowerLetter"/>
      <w:lvlText w:val="%8."/>
      <w:lvlJc w:val="left"/>
      <w:pPr>
        <w:ind w:left="5760" w:hanging="360"/>
      </w:pPr>
    </w:lvl>
    <w:lvl w:ilvl="8" w:tplc="A7F6334C">
      <w:start w:val="1"/>
      <w:numFmt w:val="lowerRoman"/>
      <w:lvlText w:val="%9."/>
      <w:lvlJc w:val="right"/>
      <w:pPr>
        <w:ind w:left="6480" w:hanging="180"/>
      </w:pPr>
    </w:lvl>
  </w:abstractNum>
  <w:abstractNum w:abstractNumId="4" w15:restartNumberingAfterBreak="0">
    <w:nsid w:val="341721AA"/>
    <w:multiLevelType w:val="multilevel"/>
    <w:tmpl w:val="77D0DC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351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42015BE5"/>
    <w:multiLevelType w:val="multilevel"/>
    <w:tmpl w:val="45460C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5225FA"/>
    <w:multiLevelType w:val="hybridMultilevel"/>
    <w:tmpl w:val="1314244E"/>
    <w:lvl w:ilvl="0" w:tplc="6E50614C">
      <w:numFmt w:val="bullet"/>
      <w:lvlText w:val=""/>
      <w:lvlJc w:val="left"/>
      <w:pPr>
        <w:ind w:left="720" w:hanging="360"/>
      </w:pPr>
      <w:rPr>
        <w:rFonts w:hint="default" w:ascii="Wingdings" w:hAnsi="Wingding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3"/>
  </w:num>
  <w:num w:numId="2">
    <w:abstractNumId w:val="6"/>
  </w:num>
  <w:num w:numId="3">
    <w:abstractNumId w:val="0"/>
  </w:num>
  <w:num w:numId="4">
    <w:abstractNumId w:val="2"/>
  </w:num>
  <w:num w:numId="5">
    <w:abstractNumId w:val="1"/>
  </w:num>
  <w:num w:numId="6">
    <w:abstractNumId w:val="4"/>
  </w:num>
  <w:num w:numId="7">
    <w:abstractNumId w:val="5"/>
    <w:lvlOverride w:ilvl="0">
      <w:startOverride w:val="1"/>
    </w:lvlOverride>
  </w:num>
  <w:num w:numId="8">
    <w:abstractNumId w:val="5"/>
    <w:lvlOverride w:ilvl="0"/>
    <w:lvlOverride w:ilvl="1">
      <w:startOverride w:val="1"/>
    </w:lvlOverride>
  </w:num>
  <w:num w:numId="9">
    <w:abstractNumId w:val="5"/>
    <w:lvlOverride w:ilvl="0"/>
    <w:lvlOverride w:ilvl="1"/>
    <w:lvlOverride w:ilvl="2">
      <w:startOverride w:val="1"/>
    </w:lvlOverride>
  </w:num>
</w:numbering>
</file>

<file path=word/people.xml><?xml version="1.0" encoding="utf-8"?>
<w15:people xmlns:mc="http://schemas.openxmlformats.org/markup-compatibility/2006" xmlns:w15="http://schemas.microsoft.com/office/word/2012/wordml" mc:Ignorable="w15">
  <w15:person w15:author="Simon Perez Santa Maria">
    <w15:presenceInfo w15:providerId="AD" w15:userId="S-1-5-21-4170831575-233351449-3708798867-51094"/>
  </w15:person>
  <w15:person w15:author="Burt Snover">
    <w15:presenceInfo w15:providerId="AD" w15:userId="S0037FFE8CF799D0@LIVE.COM"/>
  </w15:person>
  <w15:person w15:author="Matt Jacobson">
    <w15:presenceInfo w15:providerId="AD" w15:userId="S-1-5-21-4170831575-233351449-3708798867-60331"/>
  </w15:person>
  <w15:person w15:author="James Wright Gorman">
    <w15:presenceInfo w15:providerId="AD" w15:userId="1003BFFD8CE8FF4E@LIVE.COM"/>
  </w15:person>
  <w15:person w15:author="John Boyd">
    <w15:presenceInfo w15:providerId="AD" w15:userId="100300008CF942C1@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0D5"/>
    <w:rsid w:val="000330D5"/>
    <w:rsid w:val="00033B8A"/>
    <w:rsid w:val="00040AA3"/>
    <w:rsid w:val="00062656"/>
    <w:rsid w:val="000645C4"/>
    <w:rsid w:val="00077C2B"/>
    <w:rsid w:val="000C25BA"/>
    <w:rsid w:val="001477DB"/>
    <w:rsid w:val="00152CE8"/>
    <w:rsid w:val="00156B7F"/>
    <w:rsid w:val="00161923"/>
    <w:rsid w:val="0017604D"/>
    <w:rsid w:val="001B381D"/>
    <w:rsid w:val="001B41ED"/>
    <w:rsid w:val="001D48DB"/>
    <w:rsid w:val="00211C86"/>
    <w:rsid w:val="0021453C"/>
    <w:rsid w:val="00232062"/>
    <w:rsid w:val="00284943"/>
    <w:rsid w:val="0028520A"/>
    <w:rsid w:val="002E1F3B"/>
    <w:rsid w:val="00310500"/>
    <w:rsid w:val="00376DE9"/>
    <w:rsid w:val="00383DBF"/>
    <w:rsid w:val="003856AE"/>
    <w:rsid w:val="004063ED"/>
    <w:rsid w:val="004105CE"/>
    <w:rsid w:val="004250E8"/>
    <w:rsid w:val="00446FF9"/>
    <w:rsid w:val="00504B3F"/>
    <w:rsid w:val="005139DC"/>
    <w:rsid w:val="00552B17"/>
    <w:rsid w:val="005645E4"/>
    <w:rsid w:val="006018B2"/>
    <w:rsid w:val="006042F9"/>
    <w:rsid w:val="00605D96"/>
    <w:rsid w:val="00606DCD"/>
    <w:rsid w:val="00613E07"/>
    <w:rsid w:val="00635076"/>
    <w:rsid w:val="0063689F"/>
    <w:rsid w:val="00641D01"/>
    <w:rsid w:val="00646DE4"/>
    <w:rsid w:val="006720A3"/>
    <w:rsid w:val="006819D8"/>
    <w:rsid w:val="00684237"/>
    <w:rsid w:val="0069194D"/>
    <w:rsid w:val="006B1A74"/>
    <w:rsid w:val="006E3C69"/>
    <w:rsid w:val="006F7E74"/>
    <w:rsid w:val="00700F6F"/>
    <w:rsid w:val="00706EC6"/>
    <w:rsid w:val="00724A95"/>
    <w:rsid w:val="007647BA"/>
    <w:rsid w:val="007936A3"/>
    <w:rsid w:val="008423B4"/>
    <w:rsid w:val="008A2980"/>
    <w:rsid w:val="008B553F"/>
    <w:rsid w:val="00980F66"/>
    <w:rsid w:val="00993636"/>
    <w:rsid w:val="00997CFC"/>
    <w:rsid w:val="009A3219"/>
    <w:rsid w:val="009B608D"/>
    <w:rsid w:val="009D2109"/>
    <w:rsid w:val="009F4E31"/>
    <w:rsid w:val="00A311B6"/>
    <w:rsid w:val="00A653B7"/>
    <w:rsid w:val="00A97B0C"/>
    <w:rsid w:val="00AA440C"/>
    <w:rsid w:val="00AB541E"/>
    <w:rsid w:val="00AC231A"/>
    <w:rsid w:val="00AC65F4"/>
    <w:rsid w:val="00AF1A54"/>
    <w:rsid w:val="00B553F3"/>
    <w:rsid w:val="00B979F0"/>
    <w:rsid w:val="00BA07E1"/>
    <w:rsid w:val="00C07095"/>
    <w:rsid w:val="00C24868"/>
    <w:rsid w:val="00C836C4"/>
    <w:rsid w:val="00CA5A64"/>
    <w:rsid w:val="00CA5F5F"/>
    <w:rsid w:val="00CF1B9A"/>
    <w:rsid w:val="00CF2DD3"/>
    <w:rsid w:val="00D10A44"/>
    <w:rsid w:val="00D129B4"/>
    <w:rsid w:val="00D17B69"/>
    <w:rsid w:val="00D51E05"/>
    <w:rsid w:val="00D55A1E"/>
    <w:rsid w:val="00D7417B"/>
    <w:rsid w:val="00D8185B"/>
    <w:rsid w:val="00E01A94"/>
    <w:rsid w:val="00E17E1C"/>
    <w:rsid w:val="00E30353"/>
    <w:rsid w:val="00E328FB"/>
    <w:rsid w:val="00E50958"/>
    <w:rsid w:val="00E55823"/>
    <w:rsid w:val="00E74348"/>
    <w:rsid w:val="00E810A5"/>
    <w:rsid w:val="00EB6092"/>
    <w:rsid w:val="00EB7F7D"/>
    <w:rsid w:val="00EC3104"/>
    <w:rsid w:val="00F074DD"/>
    <w:rsid w:val="00F449D4"/>
    <w:rsid w:val="00FA3125"/>
    <w:rsid w:val="00FF6F18"/>
    <w:rsid w:val="08F2878D"/>
    <w:rsid w:val="097D4A1F"/>
    <w:rsid w:val="0A09C016"/>
    <w:rsid w:val="195F8B73"/>
    <w:rsid w:val="1EAE85F1"/>
    <w:rsid w:val="1F9F965E"/>
    <w:rsid w:val="32C257C4"/>
    <w:rsid w:val="4CFF1F66"/>
    <w:rsid w:val="633A4F2B"/>
    <w:rsid w:val="65F129CD"/>
    <w:rsid w:val="6F0D6CA7"/>
    <w:rsid w:val="7586A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38D9"/>
  <w15:chartTrackingRefBased/>
  <w15:docId w15:val="{71B87B80-7212-4167-B14B-9BF7F2BC2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17E1C"/>
    <w:pPr>
      <w:keepNext/>
      <w:keepLines/>
      <w:numPr>
        <w:numId w:val="6"/>
      </w:numPr>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7E1C"/>
    <w:pPr>
      <w:keepNext/>
      <w:keepLines/>
      <w:numPr>
        <w:ilvl w:val="1"/>
        <w:numId w:val="6"/>
      </w:numPr>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0F66"/>
    <w:pPr>
      <w:keepNext/>
      <w:keepLines/>
      <w:numPr>
        <w:ilvl w:val="2"/>
        <w:numId w:val="6"/>
      </w:numPr>
      <w:spacing w:before="40" w:after="0"/>
      <w:ind w:left="72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80F66"/>
    <w:pPr>
      <w:keepNext/>
      <w:keepLines/>
      <w:numPr>
        <w:ilvl w:val="3"/>
        <w:numId w:val="6"/>
      </w:numPr>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80F66"/>
    <w:pPr>
      <w:keepNext/>
      <w:keepLines/>
      <w:numPr>
        <w:ilvl w:val="4"/>
        <w:numId w:val="6"/>
      </w:numPr>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80F66"/>
    <w:pPr>
      <w:keepNext/>
      <w:keepLines/>
      <w:numPr>
        <w:ilvl w:val="5"/>
        <w:numId w:val="6"/>
      </w:numPr>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980F66"/>
    <w:pPr>
      <w:keepNext/>
      <w:keepLines/>
      <w:numPr>
        <w:ilvl w:val="6"/>
        <w:numId w:val="6"/>
      </w:numPr>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980F66"/>
    <w:pPr>
      <w:keepNext/>
      <w:keepLines/>
      <w:numPr>
        <w:ilvl w:val="7"/>
        <w:numId w:val="6"/>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0F66"/>
    <w:pPr>
      <w:keepNext/>
      <w:keepLines/>
      <w:numPr>
        <w:ilvl w:val="8"/>
        <w:numId w:val="6"/>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724A95"/>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724A95"/>
    <w:rPr>
      <w:color w:val="0563C1" w:themeColor="hyperlink"/>
      <w:u w:val="single"/>
    </w:rPr>
  </w:style>
  <w:style w:type="paragraph" w:styleId="Default" w:customStyle="1">
    <w:name w:val="Default"/>
    <w:rsid w:val="00E17E1C"/>
    <w:pPr>
      <w:autoSpaceDE w:val="0"/>
      <w:autoSpaceDN w:val="0"/>
      <w:adjustRightInd w:val="0"/>
      <w:spacing w:after="0" w:line="240" w:lineRule="auto"/>
    </w:pPr>
    <w:rPr>
      <w:rFonts w:ascii="Cambria" w:hAnsi="Cambria" w:cs="Cambria"/>
      <w:color w:val="000000"/>
      <w:sz w:val="24"/>
      <w:szCs w:val="24"/>
    </w:rPr>
  </w:style>
  <w:style w:type="character" w:styleId="Heading1Char" w:customStyle="1">
    <w:name w:val="Heading 1 Char"/>
    <w:basedOn w:val="DefaultParagraphFont"/>
    <w:link w:val="Heading1"/>
    <w:uiPriority w:val="9"/>
    <w:rsid w:val="00E17E1C"/>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E17E1C"/>
    <w:rPr>
      <w:rFonts w:asciiTheme="majorHAnsi" w:hAnsiTheme="majorHAnsi" w:eastAsiaTheme="majorEastAsia" w:cstheme="majorBidi"/>
      <w:color w:val="2E74B5" w:themeColor="accent1" w:themeShade="BF"/>
      <w:sz w:val="26"/>
      <w:szCs w:val="26"/>
    </w:rPr>
  </w:style>
  <w:style w:type="character" w:styleId="FollowedHyperlink">
    <w:name w:val="FollowedHyperlink"/>
    <w:basedOn w:val="DefaultParagraphFont"/>
    <w:uiPriority w:val="99"/>
    <w:semiHidden/>
    <w:unhideWhenUsed/>
    <w:rsid w:val="00E01A94"/>
    <w:rPr>
      <w:color w:val="954F72" w:themeColor="followedHyperlink"/>
      <w:u w:val="single"/>
    </w:rPr>
  </w:style>
  <w:style w:type="paragraph" w:styleId="ListParagraph">
    <w:name w:val="List Paragraph"/>
    <w:basedOn w:val="Normal"/>
    <w:uiPriority w:val="34"/>
    <w:qFormat/>
    <w:rsid w:val="00605D96"/>
    <w:pPr>
      <w:ind w:left="720"/>
      <w:contextualSpacing/>
    </w:pPr>
  </w:style>
  <w:style w:type="character" w:styleId="CommentReference">
    <w:name w:val="annotation reference"/>
    <w:basedOn w:val="DefaultParagraphFont"/>
    <w:uiPriority w:val="99"/>
    <w:semiHidden/>
    <w:unhideWhenUsed/>
    <w:rsid w:val="00D10A44"/>
    <w:rPr>
      <w:sz w:val="16"/>
      <w:szCs w:val="16"/>
    </w:rPr>
  </w:style>
  <w:style w:type="paragraph" w:styleId="CommentText">
    <w:name w:val="annotation text"/>
    <w:basedOn w:val="Normal"/>
    <w:link w:val="CommentTextChar"/>
    <w:uiPriority w:val="99"/>
    <w:semiHidden/>
    <w:unhideWhenUsed/>
    <w:rsid w:val="00D10A44"/>
    <w:pPr>
      <w:spacing w:line="240" w:lineRule="auto"/>
    </w:pPr>
    <w:rPr>
      <w:sz w:val="20"/>
      <w:szCs w:val="20"/>
    </w:rPr>
  </w:style>
  <w:style w:type="character" w:styleId="CommentTextChar" w:customStyle="1">
    <w:name w:val="Comment Text Char"/>
    <w:basedOn w:val="DefaultParagraphFont"/>
    <w:link w:val="CommentText"/>
    <w:uiPriority w:val="99"/>
    <w:semiHidden/>
    <w:rsid w:val="00D10A44"/>
    <w:rPr>
      <w:sz w:val="20"/>
      <w:szCs w:val="20"/>
    </w:rPr>
  </w:style>
  <w:style w:type="paragraph" w:styleId="CommentSubject">
    <w:name w:val="annotation subject"/>
    <w:basedOn w:val="CommentText"/>
    <w:next w:val="CommentText"/>
    <w:link w:val="CommentSubjectChar"/>
    <w:uiPriority w:val="99"/>
    <w:semiHidden/>
    <w:unhideWhenUsed/>
    <w:rsid w:val="00D10A44"/>
    <w:rPr>
      <w:b/>
      <w:bCs/>
    </w:rPr>
  </w:style>
  <w:style w:type="character" w:styleId="CommentSubjectChar" w:customStyle="1">
    <w:name w:val="Comment Subject Char"/>
    <w:basedOn w:val="CommentTextChar"/>
    <w:link w:val="CommentSubject"/>
    <w:uiPriority w:val="99"/>
    <w:semiHidden/>
    <w:rsid w:val="00D10A44"/>
    <w:rPr>
      <w:b/>
      <w:bCs/>
      <w:sz w:val="20"/>
      <w:szCs w:val="20"/>
    </w:rPr>
  </w:style>
  <w:style w:type="paragraph" w:styleId="BalloonText">
    <w:name w:val="Balloon Text"/>
    <w:basedOn w:val="Normal"/>
    <w:link w:val="BalloonTextChar"/>
    <w:uiPriority w:val="99"/>
    <w:semiHidden/>
    <w:unhideWhenUsed/>
    <w:rsid w:val="00D10A4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10A44"/>
    <w:rPr>
      <w:rFonts w:ascii="Segoe UI" w:hAnsi="Segoe UI" w:cs="Segoe UI"/>
      <w:sz w:val="18"/>
      <w:szCs w:val="18"/>
    </w:rPr>
  </w:style>
  <w:style w:type="character" w:styleId="Heading3Char" w:customStyle="1">
    <w:name w:val="Heading 3 Char"/>
    <w:basedOn w:val="DefaultParagraphFont"/>
    <w:link w:val="Heading3"/>
    <w:uiPriority w:val="9"/>
    <w:rsid w:val="00980F66"/>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
    <w:uiPriority w:val="9"/>
    <w:semiHidden/>
    <w:rsid w:val="00980F66"/>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980F66"/>
    <w:rPr>
      <w:rFonts w:asciiTheme="majorHAnsi" w:hAnsiTheme="majorHAnsi" w:eastAsiaTheme="majorEastAsia" w:cstheme="majorBidi"/>
      <w:color w:val="2E74B5" w:themeColor="accent1" w:themeShade="BF"/>
    </w:rPr>
  </w:style>
  <w:style w:type="character" w:styleId="Heading6Char" w:customStyle="1">
    <w:name w:val="Heading 6 Char"/>
    <w:basedOn w:val="DefaultParagraphFont"/>
    <w:link w:val="Heading6"/>
    <w:uiPriority w:val="9"/>
    <w:semiHidden/>
    <w:rsid w:val="00980F66"/>
    <w:rPr>
      <w:rFonts w:asciiTheme="majorHAnsi" w:hAnsiTheme="majorHAnsi" w:eastAsiaTheme="majorEastAsia" w:cstheme="majorBidi"/>
      <w:color w:val="1F4D78" w:themeColor="accent1" w:themeShade="7F"/>
    </w:rPr>
  </w:style>
  <w:style w:type="character" w:styleId="Heading7Char" w:customStyle="1">
    <w:name w:val="Heading 7 Char"/>
    <w:basedOn w:val="DefaultParagraphFont"/>
    <w:link w:val="Heading7"/>
    <w:uiPriority w:val="9"/>
    <w:semiHidden/>
    <w:rsid w:val="00980F66"/>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9"/>
    <w:semiHidden/>
    <w:rsid w:val="00980F66"/>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980F66"/>
    <w:rPr>
      <w:rFonts w:asciiTheme="majorHAnsi" w:hAnsiTheme="majorHAnsi" w:eastAsiaTheme="majorEastAsia" w:cstheme="majorBidi"/>
      <w:i/>
      <w:iCs/>
      <w:color w:val="272727" w:themeColor="text1" w:themeTint="D8"/>
      <w:sz w:val="21"/>
      <w:szCs w:val="21"/>
    </w:rPr>
  </w:style>
  <w:style w:type="paragraph" w:styleId="Caption">
    <w:name w:val="caption"/>
    <w:basedOn w:val="Normal"/>
    <w:next w:val="Normal"/>
    <w:uiPriority w:val="35"/>
    <w:semiHidden/>
    <w:unhideWhenUsed/>
    <w:qFormat/>
    <w:rsid w:val="004105C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788468">
      <w:bodyDiv w:val="1"/>
      <w:marLeft w:val="0"/>
      <w:marRight w:val="0"/>
      <w:marTop w:val="0"/>
      <w:marBottom w:val="0"/>
      <w:divBdr>
        <w:top w:val="none" w:sz="0" w:space="0" w:color="auto"/>
        <w:left w:val="none" w:sz="0" w:space="0" w:color="auto"/>
        <w:bottom w:val="none" w:sz="0" w:space="0" w:color="auto"/>
        <w:right w:val="none" w:sz="0" w:space="0" w:color="auto"/>
      </w:divBdr>
    </w:div>
    <w:div w:id="1202285561">
      <w:bodyDiv w:val="1"/>
      <w:marLeft w:val="0"/>
      <w:marRight w:val="0"/>
      <w:marTop w:val="0"/>
      <w:marBottom w:val="0"/>
      <w:divBdr>
        <w:top w:val="none" w:sz="0" w:space="0" w:color="auto"/>
        <w:left w:val="none" w:sz="0" w:space="0" w:color="auto"/>
        <w:bottom w:val="none" w:sz="0" w:space="0" w:color="auto"/>
        <w:right w:val="none" w:sz="0" w:space="0" w:color="auto"/>
      </w:divBdr>
    </w:div>
    <w:div w:id="1809979466">
      <w:bodyDiv w:val="1"/>
      <w:marLeft w:val="0"/>
      <w:marRight w:val="0"/>
      <w:marTop w:val="0"/>
      <w:marBottom w:val="0"/>
      <w:divBdr>
        <w:top w:val="none" w:sz="0" w:space="0" w:color="auto"/>
        <w:left w:val="none" w:sz="0" w:space="0" w:color="auto"/>
        <w:bottom w:val="none" w:sz="0" w:space="0" w:color="auto"/>
        <w:right w:val="none" w:sz="0" w:space="0" w:color="auto"/>
      </w:divBdr>
    </w:div>
    <w:div w:id="205379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omments" Target="comments.xml" Id="rId13" /><Relationship Type="http://schemas.openxmlformats.org/officeDocument/2006/relationships/image" Target="media/image8.png"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4.png" Id="rId12" /><Relationship Type="http://schemas.openxmlformats.org/officeDocument/2006/relationships/image" Target="media/image7.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microsoft.com/office/2011/relationships/people" Target="people.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ntTable" Target="fontTable.xml" Id="rId23" /><Relationship Type="http://schemas.openxmlformats.org/officeDocument/2006/relationships/image" Target="media/image2.png" Id="rId10" /><Relationship Type="http://schemas.openxmlformats.org/officeDocument/2006/relationships/image" Target="media/image9.png" Id="rId19" /><Relationship Type="http://schemas.openxmlformats.org/officeDocument/2006/relationships/customXml" Target="../customXml/item4.xml" Id="rId4" /><Relationship Type="http://schemas.openxmlformats.org/officeDocument/2006/relationships/image" Target="media/image1.png" Id="rId9" /><Relationship Type="http://schemas.microsoft.com/office/2011/relationships/commentsExtended" Target="commentsExtended.xml" Id="rId14" /><Relationship Type="http://schemas.openxmlformats.org/officeDocument/2006/relationships/hyperlink" Target="http://forums.ni.com/t5/Distributed-Control-Automation/List-of-Available-DCAF-Plugins/gpm-p/3538587" TargetMode="External" Id="R17d484a802614ba5" /><Relationship Type="http://schemas.openxmlformats.org/officeDocument/2006/relationships/hyperlink" Target="http://forums.ni.com/t5/Distributed-Control-Automation/DCAF-Package-Dependency-Graph/gpm-p/3539199" TargetMode="External" Id="R6ecfbf88764c4a90" /><Relationship Type="http://schemas.openxmlformats.org/officeDocument/2006/relationships/hyperlink" Target="http://forums.ni.com/t5/Distributed-Control-Automation/Understanding-the-Different-Components-of-DCAF/gpm-p/3537534" TargetMode="External" Id="R7bdba53122fc4bf5" /><Relationship Type="http://schemas.openxmlformats.org/officeDocument/2006/relationships/hyperlink" Target="http://forums.ni.com/t5/Distributed-Control-Automation/LabVIEW-Tag-Bus-Library/gpm-p/3581721" TargetMode="External" Id="R6e032b52e22e42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6E47F88F37342B16D40B7DC027093" ma:contentTypeVersion="2" ma:contentTypeDescription="Create a new document." ma:contentTypeScope="" ma:versionID="01c17791a0ebead7289a28aa44a8d760">
  <xsd:schema xmlns:xsd="http://www.w3.org/2001/XMLSchema" xmlns:xs="http://www.w3.org/2001/XMLSchema" xmlns:p="http://schemas.microsoft.com/office/2006/metadata/properties" xmlns:ns2="c04ab25a-a8a9-4001-99d9-0404624be4f9" targetNamespace="http://schemas.microsoft.com/office/2006/metadata/properties" ma:root="true" ma:fieldsID="28eab14bc7d27f79b2dc2e11e580169b" ns2:_="">
    <xsd:import namespace="c04ab25a-a8a9-4001-99d9-0404624be4f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ab25a-a8a9-4001-99d9-0404624be4f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7F28F-104C-47BA-8A48-6F5A826F40EB}">
  <ds:schemaRefs>
    <ds:schemaRef ds:uri="http://schemas.microsoft.com/sharepoint/v3/contenttype/forms"/>
  </ds:schemaRefs>
</ds:datastoreItem>
</file>

<file path=customXml/itemProps2.xml><?xml version="1.0" encoding="utf-8"?>
<ds:datastoreItem xmlns:ds="http://schemas.openxmlformats.org/officeDocument/2006/customXml" ds:itemID="{4A8BEC64-2EC3-4667-8C16-416F2EC5EC9D}">
  <ds:schemaRef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www.w3.org/XML/1998/namespace"/>
  </ds:schemaRefs>
</ds:datastoreItem>
</file>

<file path=customXml/itemProps3.xml><?xml version="1.0" encoding="utf-8"?>
<ds:datastoreItem xmlns:ds="http://schemas.openxmlformats.org/officeDocument/2006/customXml" ds:itemID="{4CDB892A-DCB3-4EBC-8423-438EA5CAE919}"/>
</file>

<file path=customXml/itemProps4.xml><?xml version="1.0" encoding="utf-8"?>
<ds:datastoreItem xmlns:ds="http://schemas.openxmlformats.org/officeDocument/2006/customXml" ds:itemID="{91132A53-CB67-4C1C-A6F2-EE77F3A123F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Perez Santa Maria</dc:creator>
  <cp:keywords/>
  <dc:description/>
  <cp:lastModifiedBy>John Boyd</cp:lastModifiedBy>
  <cp:revision>90</cp:revision>
  <dcterms:created xsi:type="dcterms:W3CDTF">2017-03-23T18:32:00Z</dcterms:created>
  <dcterms:modified xsi:type="dcterms:W3CDTF">2017-07-06T15:22:54Z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0x010100DEE6E47F88F37342B16D40B7DC027093</vt:lpwstr>
  </property>
</Properties>
</file>